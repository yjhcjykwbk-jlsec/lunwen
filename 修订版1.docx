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endnotes.xml" ContentType="application/vnd.openxmlformats-officedocument.wordprocessingml.end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20" w:val="left"/>
        </w:tabs>
        <w:autoSpaceDE w:val="false"/>
        <w:ind w:hanging="0" w:left="0" w:right="17"/>
      </w:pPr>
      <w:r>
        <w:rPr>
          <w:rFonts w:ascii="黑体;SimHei" w:cs="黑体;SimHei" w:eastAsia="黑体;SimHei" w:hAnsi="黑体;SimHei"/>
        </w:rPr>
        <w:tab/>
        <w:t>An End-to-End scene text recognition system and its application in web security system</w:t>
      </w:r>
    </w:p>
    <w:p>
      <w:pPr>
        <w:pStyle w:val="style0"/>
        <w:tabs>
          <w:tab w:leader="none" w:pos="720" w:val="left"/>
        </w:tabs>
        <w:autoSpaceDE w:val="false"/>
        <w:ind w:hanging="0" w:left="0" w:right="17"/>
      </w:pPr>
      <w:r>
        <w:rPr>
          <w:rFonts w:ascii="黑体;SimHei" w:cs="黑体;SimHei" w:eastAsia="黑体;SimHei" w:hAnsi="黑体;SimHei"/>
        </w:rPr>
        <w:t>【</w:t>
      </w:r>
      <w:r>
        <w:rPr>
          <w:rFonts w:ascii="黑体;SimHei" w:cs="黑体;SimHei" w:eastAsia="黑体;SimHei" w:hAnsi="黑体;SimHei"/>
        </w:rPr>
        <w:t>Abstract</w:t>
      </w:r>
      <w:r>
        <w:rPr>
          <w:rFonts w:ascii="黑体;SimHei" w:cs="黑体;SimHei" w:eastAsia="黑体;SimHei" w:hAnsi="黑体;SimHei"/>
        </w:rPr>
        <w:t>】</w:t>
      </w:r>
      <w:r>
        <w:rPr>
          <w:rFonts w:ascii="宋体;SimSun" w:cs="宋体;SimSun" w:eastAsia="宋体;SimSun" w:hAnsi="宋体;SimSun"/>
        </w:rPr>
        <w:t xml:space="preserve"> </w:t>
      </w:r>
    </w:p>
    <w:p>
      <w:pPr>
        <w:pStyle w:val="style0"/>
        <w:tabs>
          <w:tab w:leader="none" w:pos="720" w:val="left"/>
        </w:tabs>
        <w:autoSpaceDE w:val="false"/>
        <w:ind w:hanging="0" w:left="0" w:right="17"/>
      </w:pPr>
      <w:r>
        <w:rPr>
          <w:rFonts w:ascii="宋体;SimSun" w:cs="宋体;SimSun" w:eastAsia="宋体;SimSun" w:hAnsi="宋体;SimSun"/>
        </w:rPr>
        <w:tab/>
      </w:r>
      <w:r>
        <w:rPr>
          <w:rFonts w:cs="宋体;SimSun" w:eastAsia="宋体;SimSun"/>
          <w:sz w:val="24"/>
          <w:szCs w:val="24"/>
        </w:rPr>
        <w:t>The number of images  is booming. Many application systems need to extract the text contents in web images in order to do image-content based analysis. For example image search engines, street-view based map guidance APPs. And even web security systems, which is proposed in this paper. For these systems, extracting texts from images is a core components. //pre-required.</w:t>
      </w:r>
    </w:p>
    <w:p>
      <w:pPr>
        <w:pStyle w:val="style0"/>
        <w:tabs>
          <w:tab w:leader="none" w:pos="720" w:val="left"/>
        </w:tabs>
        <w:autoSpaceDE w:val="false"/>
        <w:ind w:hanging="0" w:left="0" w:right="17"/>
      </w:pPr>
      <w:r>
        <w:rPr>
          <w:rFonts w:ascii="宋体;SimSun" w:cs="宋体;SimSun" w:eastAsia="宋体;SimSun" w:hAnsi="宋体;SimSun"/>
        </w:rPr>
        <w:tab/>
      </w:r>
      <w:r>
        <w:rPr/>
        <w:t>Extracting text</w:t>
      </w:r>
      <w:r>
        <w:rPr/>
        <w:t>s</w:t>
      </w:r>
      <w:r>
        <w:rPr/>
        <w:t xml:space="preserve"> from Natural images is a hard job, It usually involves in text detection, localization and </w:t>
      </w:r>
      <w:r>
        <w:rPr/>
        <w:t>recognition</w:t>
      </w:r>
      <w:r>
        <w:rPr/>
        <w:t xml:space="preserve">. For text localization, </w:t>
      </w:r>
      <w:r>
        <w:rPr/>
        <w:t>among which</w:t>
      </w:r>
      <w:r>
        <w:rPr/>
        <w:t xml:space="preserve"> text Localization </w:t>
      </w:r>
      <w:r>
        <w:rPr/>
        <w:t>is a very important step</w:t>
      </w:r>
      <w:r>
        <w:rPr/>
        <w:t xml:space="preserve"> which highly affect the performance of OCR , especially when handling with natural </w:t>
      </w:r>
      <w:r>
        <w:rPr/>
        <w:t xml:space="preserve">scene </w:t>
      </w:r>
      <w:r>
        <w:rPr/>
        <w:t xml:space="preserve">images. </w:t>
      </w:r>
      <w:r>
        <w:rPr/>
        <w:t>Recently</w:t>
      </w:r>
      <w:r>
        <w:rPr/>
        <w:t xml:space="preserve"> MSER region detector has shown promising eff</w:t>
      </w:r>
      <w:r>
        <w:rPr/>
        <w:t>i</w:t>
      </w:r>
      <w:r>
        <w:rPr/>
        <w:t xml:space="preserve">ciency </w:t>
      </w:r>
      <w:r>
        <w:rPr/>
        <w:t>in scene text detection</w:t>
      </w:r>
      <w:r>
        <w:rPr/>
        <w:t>.</w:t>
      </w:r>
      <w:r>
        <w:rPr>
          <w:rFonts w:eastAsia="Times New Roman"/>
        </w:rPr>
        <w:t xml:space="preserve"> </w:t>
      </w:r>
      <w:r>
        <w:rPr/>
        <w:t xml:space="preserve"> </w:t>
      </w:r>
    </w:p>
    <w:p>
      <w:pPr>
        <w:pStyle w:val="style0"/>
        <w:tabs>
          <w:tab w:leader="none" w:pos="720" w:val="left"/>
        </w:tabs>
        <w:autoSpaceDE w:val="false"/>
        <w:ind w:hanging="0" w:left="0" w:right="17"/>
      </w:pPr>
      <w:r>
        <w:rPr/>
        <w:tab/>
        <w:t xml:space="preserve">In this paper </w:t>
      </w:r>
      <w:r>
        <w:rPr/>
        <w:t>we proposed a robust end-to-end text exaction system</w:t>
      </w:r>
      <w:r>
        <w:rPr/>
        <w:t xml:space="preserve"> . </w:t>
      </w:r>
      <w:r>
        <w:rPr/>
        <w:t>First</w:t>
      </w:r>
      <w:r>
        <w:rPr/>
        <w:t xml:space="preserve"> an improved MSER method is </w:t>
      </w:r>
      <w:r>
        <w:rPr/>
        <w:t>proposed</w:t>
      </w:r>
      <w:r>
        <w:rPr/>
        <w:t xml:space="preserve">,  </w:t>
      </w:r>
      <w:r>
        <w:rPr/>
        <w:t xml:space="preserve">the detected MSER regions  are processed by a </w:t>
      </w:r>
      <w:r>
        <w:rPr/>
        <w:t>text candidate region filter made up with</w:t>
      </w:r>
      <w:r>
        <w:rPr/>
        <w:t xml:space="preserve"> CNN classifier and </w:t>
      </w:r>
      <w:r>
        <w:rPr/>
        <w:t>a character recognition feedback component. Second,</w:t>
      </w:r>
      <w:r>
        <w:rPr/>
        <w:t xml:space="preserve"> a region position and context based</w:t>
      </w:r>
      <w:r>
        <w:rPr/>
        <w:t xml:space="preserve"> </w:t>
      </w:r>
      <w:r>
        <w:rPr/>
        <w:t xml:space="preserve">clustering algorithm is used to merge the </w:t>
      </w:r>
      <w:r>
        <w:rPr/>
        <w:t xml:space="preserve">text </w:t>
      </w:r>
      <w:r>
        <w:rPr/>
        <w:t xml:space="preserve">regions into words and text-lines. </w:t>
      </w:r>
      <w:r>
        <w:rPr/>
        <w:t xml:space="preserve">Finally they are recognized using a CNN classifier. </w:t>
      </w:r>
      <w:r>
        <w:rPr/>
        <w:t xml:space="preserve">The experiments show </w:t>
      </w:r>
      <w:r>
        <w:rPr/>
        <w:t>our algorithm</w:t>
      </w:r>
      <w:r>
        <w:rPr/>
        <w:t xml:space="preserve"> has high efficiency in speed and </w:t>
      </w:r>
      <w:r>
        <w:rPr/>
        <w:t xml:space="preserve">state-of-the-art </w:t>
      </w:r>
      <w:r>
        <w:rPr/>
        <w:t xml:space="preserve">accuracy </w:t>
      </w:r>
      <w:r>
        <w:rPr/>
        <w:t>both in localizing and recognition</w:t>
      </w:r>
      <w:r>
        <w:rPr/>
        <w:t xml:space="preserve">. The comparison of this method with </w:t>
      </w:r>
      <w:r>
        <w:rPr/>
        <w:t xml:space="preserve">former </w:t>
      </w:r>
      <w:r>
        <w:rPr/>
        <w:t>method</w:t>
      </w:r>
      <w:r>
        <w:rPr/>
        <w:t>s</w:t>
      </w:r>
      <w:r>
        <w:rPr/>
        <w:t xml:space="preserve"> on the ICADR </w:t>
      </w:r>
      <w:r>
        <w:rPr/>
        <w:t xml:space="preserve">2011 Dataset </w:t>
      </w:r>
      <w:r>
        <w:rPr/>
        <w:t xml:space="preserve"> is also demonstrated. </w:t>
      </w:r>
    </w:p>
    <w:p>
      <w:pPr>
        <w:pStyle w:val="style0"/>
        <w:tabs>
          <w:tab w:leader="none" w:pos="720" w:val="left"/>
        </w:tabs>
        <w:autoSpaceDE w:val="false"/>
        <w:ind w:hanging="0" w:left="0" w:right="17"/>
      </w:pPr>
      <w:r>
        <w:rPr/>
        <w:tab/>
        <w:t>And the end-to-end extraction system has been used in a web-security system.</w:t>
      </w:r>
    </w:p>
    <w:p>
      <w:pPr>
        <w:pStyle w:val="style0"/>
        <w:tabs>
          <w:tab w:leader="none" w:pos="720" w:val="left"/>
        </w:tabs>
        <w:autoSpaceDE w:val="false"/>
        <w:ind w:hanging="0" w:left="0" w:right="17"/>
      </w:pPr>
      <w:r>
        <w:rPr>
          <w:rFonts w:ascii="宋体;SimSun" w:cs="宋体;SimSun" w:hAnsi="宋体;SimSun"/>
        </w:rPr>
      </w:r>
    </w:p>
    <w:p>
      <w:pPr>
        <w:pStyle w:val="style0"/>
        <w:tabs>
          <w:tab w:leader="none" w:pos="480" w:val="left"/>
        </w:tabs>
        <w:autoSpaceDE w:val="false"/>
        <w:ind w:hanging="0" w:left="0" w:right="17"/>
      </w:pPr>
      <w:r>
        <w:rPr>
          <w:rFonts w:ascii="黑体;SimHei" w:cs="黑体;SimHei" w:eastAsia="黑体;SimHei" w:hAnsi="黑体;SimHei"/>
          <w:sz w:val="24"/>
          <w:szCs w:val="22"/>
        </w:rPr>
        <w:t>【</w:t>
      </w:r>
      <w:r>
        <w:rPr>
          <w:rFonts w:ascii="黑体;SimHei" w:cs="黑体;SimHei" w:eastAsia="黑体;SimHei" w:hAnsi="黑体;SimHei"/>
          <w:sz w:val="24"/>
          <w:szCs w:val="22"/>
        </w:rPr>
        <w:t>Keywords</w:t>
      </w:r>
      <w:r>
        <w:rPr>
          <w:rFonts w:ascii="黑体;SimHei" w:cs="黑体;SimHei" w:eastAsia="黑体;SimHei" w:hAnsi="黑体;SimHei"/>
          <w:sz w:val="24"/>
          <w:szCs w:val="22"/>
        </w:rPr>
        <w:t>】</w:t>
      </w:r>
      <w:r>
        <w:rPr>
          <w:rFonts w:eastAsia="Times New Roman"/>
          <w:sz w:val="24"/>
          <w:szCs w:val="22"/>
        </w:rPr>
        <w:t xml:space="preserve"> </w:t>
      </w:r>
      <w:r>
        <w:rPr>
          <w:sz w:val="24"/>
          <w:szCs w:val="22"/>
        </w:rPr>
        <w:t xml:space="preserve">Scene Text Localizing  ,  MSER    , </w:t>
      </w:r>
      <w:r>
        <w:rPr>
          <w:sz w:val="24"/>
          <w:szCs w:val="22"/>
        </w:rPr>
        <w:t xml:space="preserve">CNN , </w:t>
      </w:r>
    </w:p>
    <w:p>
      <w:pPr>
        <w:pStyle w:val="style0"/>
        <w:tabs>
          <w:tab w:leader="none" w:pos="480" w:val="left"/>
        </w:tabs>
        <w:autoSpaceDE w:val="false"/>
        <w:ind w:hanging="0" w:left="0" w:right="17"/>
      </w:pPr>
      <w:r>
        <w:rPr>
          <w:sz w:val="24"/>
          <w:szCs w:val="22"/>
        </w:rPr>
      </w:r>
    </w:p>
    <w:p>
      <w:pPr>
        <w:pStyle w:val="style2"/>
        <w:pageBreakBefore/>
        <w:numPr>
          <w:ilvl w:val="1"/>
          <w:numId w:val="1"/>
        </w:numPr>
      </w:pPr>
      <w:r>
        <w:rPr>
          <w:sz w:val="24"/>
          <w:szCs w:val="22"/>
        </w:rPr>
        <w:t>1 Introduction</w:t>
      </w:r>
    </w:p>
    <w:p>
      <w:pPr>
        <w:pStyle w:val="style0"/>
        <w:tabs>
          <w:tab w:leader="none" w:pos="720" w:val="left"/>
        </w:tabs>
        <w:autoSpaceDE w:val="false"/>
        <w:ind w:hanging="0" w:left="0" w:right="17"/>
      </w:pPr>
      <w:r>
        <w:rPr>
          <w:rFonts w:cs="宋体;SimSun" w:eastAsia="宋体;SimSun"/>
          <w:sz w:val="24"/>
          <w:szCs w:val="24"/>
        </w:rPr>
        <w:t>The number of images  is booming. Many application systems need to extract the text contents in web images in order to do image-content based analysis. For example image search engines, street-view based map guidance APPs. And even web security systems, which is proposed in this paper. For these systems, extracting texts from images is a core components.</w:t>
      </w:r>
    </w:p>
    <w:p>
      <w:pPr>
        <w:pStyle w:val="style0"/>
        <w:tabs>
          <w:tab w:leader="none" w:pos="720" w:val="left"/>
        </w:tabs>
        <w:autoSpaceDE w:val="false"/>
        <w:ind w:hanging="0" w:left="0" w:right="17"/>
      </w:pPr>
      <w:r>
        <w:rPr>
          <w:rFonts w:ascii="Times New Roman" w:cs="宋体;SimSun" w:eastAsia="宋体;SimSun" w:hAnsi="Times New Roman"/>
          <w:sz w:val="24"/>
          <w:szCs w:val="24"/>
        </w:rPr>
        <w:t xml:space="preserve">  </w:t>
      </w:r>
      <w:r>
        <w:rPr>
          <w:rFonts w:cs="宋体;SimSun" w:eastAsia="宋体;SimSun"/>
          <w:sz w:val="24"/>
          <w:szCs w:val="24"/>
        </w:rPr>
        <w:t xml:space="preserve">Extracting texts from Natural images is a hard job. As Fig.1 shows, an image text exaction algorithm usually involves in text detection, localization and recognition , </w:t>
      </w:r>
      <w:r>
        <w:rPr>
          <w:rFonts w:cs="宋体;SimSun" w:eastAsia="宋体;SimSun"/>
          <w:sz w:val="24"/>
          <w:szCs w:val="24"/>
        </w:rPr>
        <w:t>among which</w:t>
      </w:r>
      <w:r>
        <w:rPr>
          <w:rFonts w:cs="宋体;SimSun" w:eastAsia="宋体;SimSun"/>
          <w:sz w:val="24"/>
          <w:szCs w:val="24"/>
        </w:rPr>
        <w:t xml:space="preserve"> text Localization </w:t>
      </w:r>
      <w:r>
        <w:rPr>
          <w:rFonts w:cs="宋体;SimSun" w:eastAsia="宋体;SimSun"/>
          <w:sz w:val="24"/>
          <w:szCs w:val="24"/>
        </w:rPr>
        <w:t xml:space="preserve">is a important </w:t>
      </w:r>
      <w:r>
        <w:rPr>
          <w:rFonts w:cs="宋体;SimSun" w:eastAsia="宋体;SimSun"/>
          <w:sz w:val="24"/>
          <w:szCs w:val="24"/>
        </w:rPr>
        <w:t xml:space="preserve">pre-processing </w:t>
      </w:r>
      <w:r>
        <w:rPr>
          <w:rFonts w:cs="宋体;SimSun" w:eastAsia="宋体;SimSun"/>
          <w:sz w:val="24"/>
          <w:szCs w:val="24"/>
        </w:rPr>
        <w:t>step</w:t>
      </w:r>
      <w:r>
        <w:rPr>
          <w:rFonts w:cs="宋体;SimSun" w:eastAsia="宋体;SimSun"/>
          <w:sz w:val="24"/>
          <w:szCs w:val="24"/>
        </w:rPr>
        <w:t xml:space="preserve"> which highly affect the performance of OCR , especially when handling with natural </w:t>
      </w:r>
      <w:r>
        <w:rPr>
          <w:rFonts w:cs="宋体;SimSun" w:eastAsia="宋体;SimSun"/>
          <w:sz w:val="24"/>
          <w:szCs w:val="24"/>
        </w:rPr>
        <w:t xml:space="preserve">scene </w:t>
      </w:r>
      <w:r>
        <w:rPr>
          <w:rFonts w:cs="宋体;SimSun" w:eastAsia="宋体;SimSun"/>
          <w:sz w:val="24"/>
          <w:szCs w:val="24"/>
        </w:rPr>
        <w:t>images with backgrounds unstrained and texts in varied styles.While character recognition has become a more and more resolvable problem, an example is that even the CAPTCHA which is designed to prevent machine from recognition is threatened by  deciphering , text detection and localization is still a problem which highly effects the quality of the finally retrieved text information from  images.</w:t>
      </w:r>
    </w:p>
    <w:p>
      <w:pPr>
        <w:pStyle w:val="style0"/>
        <w:tabs>
          <w:tab w:leader="none" w:pos="720" w:val="left"/>
        </w:tabs>
        <w:autoSpaceDE w:val="false"/>
        <w:ind w:hanging="0" w:left="0" w:right="17"/>
      </w:pPr>
      <w:r>
        <w:rPr/>
      </w:r>
    </w:p>
    <w:p>
      <w:pPr>
        <w:pStyle w:val="style0"/>
        <w:tabs>
          <w:tab w:leader="none" w:pos="720" w:val="left"/>
        </w:tabs>
        <w:autoSpaceDE w:val="false"/>
        <w:ind w:hanging="0" w:left="0" w:right="17"/>
      </w:pPr>
      <w:r>
        <w:rPr>
          <w:rFonts w:eastAsia="Times New Roman"/>
          <w:sz w:val="24"/>
          <w:szCs w:val="22"/>
        </w:rPr>
        <w:t xml:space="preserve"> </w:t>
        <w:pict>
          <v:group coordorigin="2432,200" coordsize="4539,3870" id="shape_0" style="position:absolute;margin-left:121.6pt;margin-top:10pt;width:226.95pt;height:193.5pt">
            <v:line from="4527,711" id="shape_0" style="position:absolute" to="4536,1256">
              <v:stroke color="black" endarrow="block" endarrowlength="medium" endarrowwidth="medium" endcap="square" joinstyle="miter" weight="15840"/>
              <v:fill detectmouseclick="t"/>
            </v:line>
            <v:rect id="shape_0" style="position:absolute;left:2922;top:200;width:3503;height:519">
              <v:wrap v:type="none"/>
              <v:fill detectmouseclick="t"/>
              <v:stroke color="#333333" endcap="square" joinstyle="miter" weight="12600"/>
            </v:rect>
            <v:rect id="shape_0" style="position:absolute;left:2984;top:1230;width:3415;height:562">
              <v:wrap v:type="none"/>
              <v:fill detectmouseclick="t"/>
              <v:stroke color="#333333" endcap="square" joinstyle="miter" weight="12600"/>
            </v:rect>
            <v:line from="4557,1854" id="shape_0" style="position:absolute;flip:y" to="4570,2426">
              <v:stroke color="#333333" endarrow="block" endarrowlength="medium" endarrowwidth="medium" endcap="square" joinstyle="miter" weight="16560"/>
              <v:fill detectmouseclick="t"/>
            </v:line>
            <v:rect id="shape_0" style="position:absolute;left:2432;top:957;width:4539;height:1089">
              <v:wrap v:type="none"/>
              <v:fill detectmouseclick="t"/>
              <v:stroke color="black" dashstyle="longdash" endcap="square" joinstyle="miter" weight="12600"/>
            </v:rect>
            <v:rect id="shape_0" style="position:absolute;left:2937;top:2456;width:3503;height:519">
              <v:wrap v:type="none"/>
              <v:fill detectmouseclick="t"/>
              <v:stroke color="#333333" endcap="square" joinstyle="miter" weight="12600"/>
            </v:rect>
            <v:line from="4570,2978" id="shape_0" style="position:absolute" to="4570,3472">
              <v:stroke color="black" endarrow="block" endarrowlength="medium" endarrowwidth="medium" endcap="square" joinstyle="miter" weight="16560"/>
              <v:fill detectmouseclick="t"/>
            </v:line>
            <v:rect id="shape_0" style="position:absolute;left:2937;top:3551;width:3503;height:519">
              <v:wrap v:type="none"/>
              <v:fill detectmouseclick="t"/>
              <v:stroke color="#333333" endcap="square" joinstyle="miter" weight="12600"/>
            </v:rect>
          </v:group>
        </w:pict>
      </w:r>
      <w:r>
        <w:rPr>
          <w:rFonts w:eastAsia="Times New Roman"/>
          <w:sz w:val="24"/>
          <w:szCs w:val="22"/>
        </w:rPr>
        <w:t xml:space="preserve">                              </w:t>
      </w:r>
      <w:r>
        <w:rPr>
          <w:rFonts w:eastAsia="宋体;SimSun"/>
          <w:sz w:val="24"/>
          <w:szCs w:val="22"/>
        </w:rPr>
        <w:tab/>
        <w:tab/>
        <w:tab/>
        <w:tab/>
        <w:tab/>
        <w:tab/>
        <w:tab/>
        <w:tab/>
        <w:t xml:space="preserve">                        </w:t>
        <w:tab/>
        <w:t xml:space="preserve">                      </w:t>
      </w:r>
    </w:p>
    <w:p>
      <w:pPr>
        <w:pStyle w:val="style0"/>
        <w:tabs>
          <w:tab w:leader="none" w:pos="720" w:val="left"/>
        </w:tabs>
        <w:autoSpaceDE w:val="false"/>
        <w:ind w:hanging="0" w:left="0" w:right="17"/>
      </w:pPr>
      <w:r>
        <w:rPr>
          <w:rFonts w:eastAsia="宋体;SimSun"/>
          <w:sz w:val="24"/>
          <w:szCs w:val="22"/>
        </w:rPr>
        <w:t xml:space="preserve">                                                  </w:t>
      </w:r>
      <w:r>
        <w:rPr>
          <w:rFonts w:eastAsia="宋体;SimSun"/>
          <w:sz w:val="24"/>
          <w:szCs w:val="24"/>
        </w:rPr>
        <w:t>Input images</w:t>
      </w:r>
    </w:p>
    <w:p>
      <w:pPr>
        <w:pStyle w:val="style0"/>
        <w:tabs>
          <w:tab w:leader="none" w:pos="720" w:val="left"/>
        </w:tabs>
        <w:autoSpaceDE w:val="false"/>
        <w:ind w:hanging="0" w:left="0" w:right="17"/>
      </w:pPr>
      <w:r>
        <w:rPr/>
      </w:r>
    </w:p>
    <w:p>
      <w:pPr>
        <w:pStyle w:val="style0"/>
        <w:tabs>
          <w:tab w:leader="none" w:pos="720" w:val="left"/>
        </w:tabs>
        <w:autoSpaceDE w:val="false"/>
        <w:ind w:hanging="0" w:left="0" w:right="17"/>
      </w:pPr>
      <w:r>
        <w:rPr/>
      </w:r>
    </w:p>
    <w:p>
      <w:pPr>
        <w:pStyle w:val="style0"/>
        <w:autoSpaceDE w:val="false"/>
        <w:ind w:hanging="0" w:left="0" w:right="17"/>
        <w:jc w:val="center"/>
      </w:pPr>
      <w:r>
        <w:rPr>
          <w:rFonts w:eastAsia="宋体;SimSun"/>
          <w:sz w:val="24"/>
          <w:szCs w:val="24"/>
        </w:rPr>
      </w:r>
    </w:p>
    <w:p>
      <w:pPr>
        <w:pStyle w:val="style0"/>
        <w:autoSpaceDE w:val="false"/>
        <w:ind w:hanging="0" w:left="0" w:right="17"/>
        <w:jc w:val="center"/>
      </w:pPr>
      <w:r>
        <w:rPr>
          <w:rFonts w:eastAsia="宋体;SimSun"/>
          <w:sz w:val="24"/>
          <w:szCs w:val="24"/>
        </w:rPr>
        <w:t>Text detection and localization</w:t>
      </w:r>
    </w:p>
    <w:p>
      <w:pPr>
        <w:pStyle w:val="style0"/>
        <w:tabs>
          <w:tab w:leader="none" w:pos="720" w:val="left"/>
        </w:tabs>
        <w:autoSpaceDE w:val="false"/>
        <w:ind w:hanging="0" w:left="0" w:right="17"/>
      </w:pPr>
      <w:r>
        <w:rPr/>
      </w:r>
    </w:p>
    <w:p>
      <w:pPr>
        <w:pStyle w:val="style0"/>
        <w:tabs>
          <w:tab w:leader="none" w:pos="720" w:val="left"/>
        </w:tabs>
        <w:autoSpaceDE w:val="false"/>
        <w:ind w:hanging="0" w:left="0" w:right="17"/>
      </w:pPr>
      <w:r>
        <w:rPr>
          <w:rFonts w:eastAsia="宋体;SimSun"/>
        </w:rPr>
      </w:r>
    </w:p>
    <w:p>
      <w:pPr>
        <w:pStyle w:val="style0"/>
        <w:tabs>
          <w:tab w:leader="none" w:pos="720" w:val="left"/>
        </w:tabs>
        <w:autoSpaceDE w:val="false"/>
        <w:ind w:hanging="0" w:left="0" w:right="17"/>
      </w:pPr>
      <w:r>
        <w:rPr>
          <w:rFonts w:eastAsia="宋体;SimSun"/>
        </w:rPr>
      </w:r>
    </w:p>
    <w:p>
      <w:pPr>
        <w:pStyle w:val="style0"/>
        <w:tabs>
          <w:tab w:leader="none" w:pos="720" w:val="left"/>
        </w:tabs>
        <w:autoSpaceDE w:val="false"/>
        <w:ind w:hanging="0" w:left="0" w:right="17"/>
      </w:pPr>
      <w:r>
        <w:rPr>
          <w:rFonts w:eastAsia="宋体;SimSun"/>
          <w:sz w:val="24"/>
          <w:szCs w:val="24"/>
        </w:rPr>
        <w:tab/>
        <w:tab/>
        <w:tab/>
        <w:tab/>
        <w:tab/>
        <w:tab/>
        <w:t xml:space="preserve"> </w:t>
        <w:tab/>
        <w:t xml:space="preserve">            Recognition(OCR)</w:t>
      </w:r>
    </w:p>
    <w:p>
      <w:pPr>
        <w:pStyle w:val="style0"/>
        <w:tabs>
          <w:tab w:leader="none" w:pos="720" w:val="left"/>
        </w:tabs>
        <w:autoSpaceDE w:val="false"/>
        <w:ind w:hanging="0" w:left="0" w:right="17"/>
      </w:pPr>
      <w:r>
        <w:rPr>
          <w:rFonts w:eastAsia="宋体;SimSun"/>
        </w:rPr>
      </w:r>
    </w:p>
    <w:p>
      <w:pPr>
        <w:pStyle w:val="style0"/>
        <w:tabs>
          <w:tab w:leader="none" w:pos="720" w:val="left"/>
        </w:tabs>
        <w:autoSpaceDE w:val="false"/>
        <w:ind w:hanging="0" w:left="0" w:right="17"/>
      </w:pPr>
      <w:r>
        <w:rPr>
          <w:rFonts w:eastAsia="Times New Roman"/>
          <w:sz w:val="24"/>
          <w:szCs w:val="24"/>
        </w:rPr>
        <w:t xml:space="preserve">                          </w:t>
      </w:r>
    </w:p>
    <w:p>
      <w:pPr>
        <w:pStyle w:val="style0"/>
        <w:autoSpaceDE w:val="false"/>
        <w:ind w:hanging="0" w:left="0" w:right="17"/>
        <w:jc w:val="center"/>
      </w:pPr>
      <w:r>
        <w:rPr>
          <w:rFonts w:eastAsia="Times New Roman"/>
        </w:rPr>
        <w:t xml:space="preserve"> </w:t>
      </w:r>
    </w:p>
    <w:p>
      <w:pPr>
        <w:pStyle w:val="style0"/>
        <w:tabs>
          <w:tab w:leader="none" w:pos="720" w:val="left"/>
        </w:tabs>
        <w:autoSpaceDE w:val="false"/>
        <w:ind w:hanging="0" w:left="0" w:right="17"/>
      </w:pPr>
      <w:r>
        <w:rPr>
          <w:rFonts w:eastAsia="Times New Roman"/>
          <w:sz w:val="24"/>
          <w:szCs w:val="22"/>
        </w:rPr>
        <w:t xml:space="preserve">                                                                 </w:t>
      </w:r>
      <w:r>
        <w:rPr>
          <w:sz w:val="24"/>
          <w:szCs w:val="22"/>
        </w:rPr>
        <w:t>OCR Results</w:t>
      </w:r>
    </w:p>
    <w:p>
      <w:pPr>
        <w:pStyle w:val="style0"/>
        <w:tabs>
          <w:tab w:leader="none" w:pos="720" w:val="left"/>
        </w:tabs>
        <w:autoSpaceDE w:val="false"/>
        <w:ind w:hanging="0" w:left="0" w:right="17"/>
      </w:pPr>
      <w:r>
        <w:rPr>
          <w:rFonts w:eastAsia="宋体;SimSun"/>
        </w:rPr>
        <w:tab/>
        <w:tab/>
        <w:tab/>
        <w:tab/>
        <w:tab/>
      </w:r>
    </w:p>
    <w:p>
      <w:pPr>
        <w:pStyle w:val="style0"/>
        <w:tabs>
          <w:tab w:leader="none" w:pos="720" w:val="left"/>
        </w:tabs>
        <w:autoSpaceDE w:val="false"/>
        <w:ind w:hanging="0" w:left="0" w:right="17"/>
      </w:pPr>
      <w:r>
        <w:rPr>
          <w:rFonts w:eastAsia="宋体;SimSun"/>
          <w:sz w:val="21"/>
          <w:szCs w:val="22"/>
        </w:rPr>
        <w:t xml:space="preserve">                                           </w:t>
      </w:r>
      <w:r>
        <w:rPr>
          <w:sz w:val="21"/>
          <w:szCs w:val="22"/>
        </w:rPr>
        <w:t xml:space="preserve">1.1 Architecture of an </w:t>
      </w:r>
      <w:r>
        <w:rPr>
          <w:rFonts w:eastAsia="宋体;SimSun"/>
          <w:sz w:val="21"/>
          <w:szCs w:val="22"/>
        </w:rPr>
        <w:t>text exaction</w:t>
      </w:r>
      <w:r>
        <w:rPr>
          <w:sz w:val="21"/>
          <w:szCs w:val="22"/>
        </w:rPr>
        <w:t xml:space="preserve"> system</w:t>
      </w:r>
    </w:p>
    <w:p>
      <w:pPr>
        <w:pStyle w:val="style0"/>
      </w:pPr>
      <w:r>
        <w:rPr/>
      </w:r>
    </w:p>
    <w:p>
      <w:pPr>
        <w:pStyle w:val="style0"/>
      </w:pPr>
      <w:r>
        <w:rPr/>
      </w:r>
    </w:p>
    <w:p>
      <w:pPr>
        <w:pStyle w:val="style0"/>
      </w:pPr>
      <w:r>
        <w:rPr/>
      </w:r>
    </w:p>
    <w:p>
      <w:pPr>
        <w:pStyle w:val="style0"/>
        <w:tabs>
          <w:tab w:leader="none" w:pos="720" w:val="left"/>
        </w:tabs>
        <w:autoSpaceDE w:val="false"/>
        <w:ind w:hanging="0" w:left="0" w:right="17"/>
      </w:pPr>
      <w:r>
        <w:rPr/>
        <w:tab/>
        <w:t xml:space="preserve">Currently, The existing </w:t>
      </w:r>
      <w:r>
        <w:rPr>
          <w:rFonts w:eastAsia="宋体;SimSun"/>
          <w:sz w:val="24"/>
          <w:szCs w:val="22"/>
        </w:rPr>
        <w:t xml:space="preserve">methods of text localization and extraction algorithms can be roughly categorized into two groups: </w:t>
      </w:r>
      <w:r>
        <w:rPr>
          <w:rFonts w:eastAsia="宋体;SimSun"/>
          <w:sz w:val="24"/>
          <w:szCs w:val="22"/>
        </w:rPr>
        <w:t xml:space="preserve">sliding-window </w:t>
      </w:r>
      <w:r>
        <w:rPr>
          <w:rFonts w:eastAsia="宋体;SimSun"/>
          <w:sz w:val="24"/>
          <w:szCs w:val="22"/>
        </w:rPr>
        <w:t>based and connected component (CC) based[</w:t>
      </w:r>
      <w:bookmarkStart w:id="0" w:name="_Ref32455"/>
      <w:r>
        <w:rPr>
          <w:rStyle w:val="style15"/>
          <w:rStyle w:val="style17"/>
          <w:szCs w:val="22"/>
        </w:rPr>
        <w:endnoteReference w:id="2"/>
      </w:r>
      <w:bookmarkEnd w:id="0"/>
      <w:r>
        <w:rPr>
          <w:rFonts w:eastAsia="宋体;SimSun"/>
          <w:sz w:val="24"/>
          <w:szCs w:val="22"/>
        </w:rPr>
        <w:t xml:space="preserve">]. </w:t>
      </w:r>
      <w:r>
        <w:rPr>
          <w:rFonts w:eastAsia="宋体;SimSun"/>
          <w:sz w:val="24"/>
          <w:szCs w:val="22"/>
        </w:rPr>
        <w:t>Sliding-window methods are often slow for it has to detect the images in different scales.</w:t>
      </w:r>
    </w:p>
    <w:p>
      <w:pPr>
        <w:pStyle w:val="style0"/>
      </w:pPr>
      <w:r>
        <w:rPr/>
        <w:t>Connected component based methods [</w:t>
      </w:r>
      <w:r>
        <w:rPr>
          <w:rStyle w:val="style15"/>
          <w:rStyle w:val="style17"/>
        </w:rPr>
        <w:endnoteReference w:id="3"/>
      </w:r>
      <w:r>
        <w:rPr/>
        <w:t xml:space="preserve">, </w:t>
      </w:r>
      <w:r>
        <w:rPr>
          <w:rStyle w:val="style15"/>
          <w:rStyle w:val="style17"/>
        </w:rPr>
        <w:endnoteReference w:id="4"/>
      </w:r>
      <w:r>
        <w:rPr/>
        <w:t xml:space="preserve">, </w:t>
      </w:r>
      <w:r>
        <w:rPr>
          <w:rStyle w:val="style15"/>
          <w:rStyle w:val="style17"/>
        </w:rPr>
        <w:endnoteReference w:id="5"/>
      </w:r>
      <w:r>
        <w:rPr/>
        <w:t xml:space="preserve">, </w:t>
      </w:r>
      <w:r>
        <w:rPr>
          <w:rStyle w:val="style15"/>
          <w:rStyle w:val="style17"/>
        </w:rPr>
        <w:endnoteReference w:id="6"/>
      </w:r>
      <w:r>
        <w:rPr/>
        <w:t xml:space="preserve">] typically detect CCs from the image with approaches like edge detection, color clustering, or stroke width transform, </w:t>
      </w:r>
      <w:r>
        <w:rPr/>
        <w:t xml:space="preserve">then </w:t>
      </w:r>
      <w:r>
        <w:rPr/>
        <w:t xml:space="preserve">group the pixels into regions using text candidate detectors, classify out </w:t>
      </w:r>
      <w:r>
        <w:rPr/>
        <w:t>non-</w:t>
      </w:r>
      <w:r>
        <w:rPr/>
        <w:t xml:space="preserve">text regions using </w:t>
      </w:r>
      <w:r>
        <w:rPr/>
        <w:t>typically</w:t>
      </w:r>
      <w:r>
        <w:rPr/>
        <w:t xml:space="preserve"> classifiers, and group extracted regions together into words or sentences. Its grouping strategy is based on the suppose that pixels belonging to the same character have some similar properties, for example color, gradient, stroke width and so on. Connected component based methods can do word or character</w:t>
      </w:r>
    </w:p>
    <w:p>
      <w:pPr>
        <w:pStyle w:val="style0"/>
      </w:pPr>
      <w:r>
        <w:rPr/>
        <w:t>Recently, Many papers [</w:t>
      </w:r>
      <w:r>
        <w:rPr>
          <w:rStyle w:val="style19"/>
          <w:rStyle w:val="style17"/>
        </w:rPr>
        <w:endnoteReference w:customMarkFollows="1" w:id="7"/>
        <w:t>1</w:t>
      </w:r>
      <w:r>
        <w:rPr>
          <w:rStyle w:val="style19"/>
        </w:rPr>
        <w:t>2</w:t>
      </w:r>
      <w:r>
        <w:rPr/>
        <w:t>] use Maximally Stable Extreme Regions (MSERs) [</w:t>
      </w:r>
      <w:r>
        <w:rPr>
          <w:rStyle w:val="style22"/>
          <w:rStyle w:val="style17"/>
        </w:rPr>
        <w:endnoteReference w:id="8"/>
      </w:r>
      <w:r>
        <w:rPr/>
        <w:t>] based methods , some of them have reported good performance on the ICDAR 2011 Robust Reading Competition Dataset [</w:t>
      </w:r>
      <w:r>
        <w:rPr>
          <w:rStyle w:val="style22"/>
          <w:rStyle w:val="style17"/>
        </w:rPr>
        <w:endnoteReference w:id="9"/>
      </w:r>
      <w:r>
        <w:rPr/>
        <w:t xml:space="preserve">]. An ER is a extremal region which has extremal property of intensity than its outer boundary. And an ER of threshold θ(R θ) is such an region: ∀p ∈ R, q ∈ ∂R : C(q) &gt; θ ≥C(p). An MSER is an particular case of an Extremal Region whose size remains virtually unchanged over a range of thresholds. MSER is very effective in text detection since  text regions </w:t>
      </w:r>
      <w:r>
        <w:rPr/>
        <w:t>usually</w:t>
      </w:r>
      <w:r>
        <w:rPr/>
        <w:t xml:space="preserve"> have a higher contrast   in the image  in order to be easily read by humans [</w:t>
      </w:r>
      <w:r>
        <w:rPr/>
        <w:fldChar w:fldCharType="begin"/>
      </w:r>
      <w:r>
        <w:instrText> PAGEREF _RefE9 \h </w:instrText>
      </w:r>
      <w:r>
        <w:fldChar w:fldCharType="separate"/>
      </w:r>
      <w:r>
        <w:t>6</w:t>
      </w:r>
      <w:r>
        <w:fldChar w:fldCharType="end"/>
      </w:r>
      <w:r>
        <w:rPr/>
        <w:t xml:space="preserve">]. </w:t>
      </w:r>
    </w:p>
    <w:p>
      <w:pPr>
        <w:pStyle w:val="style0"/>
      </w:pPr>
      <w:r>
        <w:rPr/>
        <w:t xml:space="preserve">But MSER also have problems. First </w:t>
      </w:r>
      <w:r>
        <w:rPr/>
        <w:t xml:space="preserve">a image can contains a lot of high contrast areas, therefore </w:t>
      </w:r>
      <w:r>
        <w:rPr/>
        <w:t xml:space="preserve"> it detects large amount of false positive text regions which need to be eliminated </w:t>
      </w:r>
      <w:r>
        <w:rPr/>
        <w:t xml:space="preserve">on the </w:t>
      </w:r>
      <w:r>
        <w:rPr/>
        <w:t xml:space="preserve">next. Second, </w:t>
      </w:r>
      <w:r>
        <w:rPr/>
        <w:t>as contrast based, it  have a high miss rate</w:t>
      </w:r>
      <w:r>
        <w:rPr/>
        <w:t xml:space="preserve"> on low-contrast images </w:t>
      </w:r>
      <w:r>
        <w:rPr/>
        <w:t>and the detection</w:t>
      </w:r>
      <w:r>
        <w:rPr/>
        <w:t xml:space="preserve">. Third, like other connected component based methods, the detected regions need to be clustered into words and text-lines </w:t>
      </w:r>
      <w:r>
        <w:rPr/>
        <w:t>as a final result of text recognition</w:t>
      </w:r>
      <w:r>
        <w:rPr/>
        <w:t>.</w:t>
      </w:r>
    </w:p>
    <w:p>
      <w:pPr>
        <w:pStyle w:val="style0"/>
      </w:pPr>
      <w:r>
        <w:rPr>
          <w:rFonts w:ascii="Times New Roman" w:cs="Times New Roman" w:eastAsia="宋体;SimSun" w:hAnsi="Times New Roman"/>
          <w:b w:val="false"/>
          <w:bCs w:val="false"/>
          <w:i w:val="false"/>
          <w:caps w:val="false"/>
          <w:smallCaps w:val="false"/>
          <w:color w:val="auto"/>
          <w:spacing w:val="0"/>
          <w:sz w:val="24"/>
          <w:szCs w:val="22"/>
          <w:lang w:bidi="hi-IN"/>
        </w:rPr>
        <w:t>[] proposed  a real-time scene image text localization algorithm based on ER classification. Their method first extract ER(extremal regions) and ER descriptors in a fast and incremental computed  way , then the extracted E</w:t>
      </w:r>
      <w:r>
        <w:rPr>
          <w:rFonts w:ascii="Times New Roman" w:cs="Times New Roman" w:eastAsia="宋体;SimSun" w:hAnsi="Times New Roman"/>
          <w:b w:val="false"/>
          <w:bCs w:val="false"/>
          <w:i w:val="false"/>
          <w:caps w:val="false"/>
          <w:smallCaps w:val="false"/>
          <w:color w:val="auto"/>
          <w:spacing w:val="0"/>
          <w:sz w:val="24"/>
          <w:szCs w:val="22"/>
          <w:lang w:bidi="hi-IN"/>
        </w:rPr>
        <w:t>R</w:t>
      </w:r>
      <w:r>
        <w:rPr>
          <w:rFonts w:ascii="Times New Roman" w:cs="Times New Roman" w:eastAsia="宋体;SimSun" w:hAnsi="Times New Roman"/>
          <w:b w:val="false"/>
          <w:bCs w:val="false"/>
          <w:i w:val="false"/>
          <w:caps w:val="false"/>
          <w:smallCaps w:val="false"/>
          <w:color w:val="auto"/>
          <w:spacing w:val="0"/>
          <w:sz w:val="24"/>
          <w:szCs w:val="22"/>
          <w:lang w:bidi="hi-IN"/>
        </w:rPr>
        <w:t xml:space="preserve">s' </w:t>
      </w:r>
      <w:r>
        <w:rPr>
          <w:rFonts w:ascii="Times New Roman" w:cs="Times New Roman" w:eastAsia="宋体;SimSun" w:hAnsi="Times New Roman"/>
          <w:b w:val="false"/>
          <w:bCs w:val="false"/>
          <w:i w:val="false"/>
          <w:caps w:val="false"/>
          <w:smallCaps w:val="false"/>
          <w:color w:val="auto"/>
          <w:spacing w:val="0"/>
          <w:sz w:val="24"/>
          <w:szCs w:val="22"/>
          <w:lang w:bidi="hi-IN"/>
        </w:rPr>
        <w:t xml:space="preserve">several </w:t>
      </w:r>
      <w:r>
        <w:rPr>
          <w:rFonts w:ascii="Times New Roman" w:cs="Times New Roman" w:eastAsia="宋体;SimSun" w:hAnsi="Times New Roman"/>
          <w:b w:val="false"/>
          <w:bCs w:val="false"/>
          <w:i w:val="false"/>
          <w:caps w:val="false"/>
          <w:smallCaps w:val="false"/>
          <w:color w:val="auto"/>
          <w:spacing w:val="0"/>
          <w:sz w:val="24"/>
          <w:szCs w:val="22"/>
          <w:lang w:bidi="hi-IN"/>
        </w:rPr>
        <w:t xml:space="preserve">descriptors are  served as features for </w:t>
      </w:r>
      <w:r>
        <w:rPr>
          <w:rFonts w:ascii="Times New Roman" w:cs="Times New Roman" w:eastAsia="宋体;SimSun" w:hAnsi="Times New Roman"/>
          <w:b w:val="false"/>
          <w:bCs w:val="false"/>
          <w:i w:val="false"/>
          <w:caps w:val="false"/>
          <w:smallCaps w:val="false"/>
          <w:color w:val="auto"/>
          <w:spacing w:val="0"/>
          <w:sz w:val="24"/>
          <w:szCs w:val="22"/>
          <w:lang w:bidi="hi-IN"/>
        </w:rPr>
        <w:t>a two-stage</w:t>
      </w:r>
      <w:r>
        <w:rPr>
          <w:rFonts w:ascii="Times New Roman" w:cs="Times New Roman" w:eastAsia="宋体;SimSun" w:hAnsi="Times New Roman"/>
          <w:b w:val="false"/>
          <w:bCs w:val="false"/>
          <w:i w:val="false"/>
          <w:caps w:val="false"/>
          <w:smallCaps w:val="false"/>
          <w:color w:val="auto"/>
          <w:spacing w:val="0"/>
          <w:sz w:val="24"/>
          <w:szCs w:val="22"/>
          <w:lang w:bidi="hi-IN"/>
        </w:rPr>
        <w:t xml:space="preserve"> classification  to detect text candidate regions. Their experiments show their proposed method have p</w:t>
      </w:r>
      <w:r>
        <w:rPr>
          <w:sz w:val="24"/>
          <w:szCs w:val="22"/>
        </w:rPr>
        <w:t xml:space="preserve">roblems when handling with: (a) Characters with no contrast. (b) Multiple characters joined together. (c) A single letter (the claim that the McDonald’s logo is a letter “M” as defined by the annotation is questionable), </w:t>
      </w:r>
      <w:r>
        <w:rPr>
          <w:sz w:val="24"/>
          <w:szCs w:val="22"/>
          <w:shd w:fill="FF0000" w:val="clear"/>
        </w:rPr>
        <w:t>the recall rate is low.</w:t>
      </w:r>
    </w:p>
    <w:p>
      <w:pPr>
        <w:pStyle w:val="style0"/>
        <w:autoSpaceDE w:val="false"/>
      </w:pPr>
      <w:r>
        <w:rPr>
          <w:sz w:val="24"/>
          <w:szCs w:val="22"/>
        </w:rPr>
        <w:t xml:space="preserve">[] proposed a method  </w:t>
      </w:r>
      <w:r>
        <w:rPr>
          <w:sz w:val="24"/>
          <w:szCs w:val="22"/>
        </w:rPr>
        <w:t>which do “</w:t>
      </w:r>
      <w:r>
        <w:rPr>
          <w:sz w:val="24"/>
          <w:szCs w:val="22"/>
        </w:rPr>
        <w:t xml:space="preserve">Perceptual Organization Clustering” for MSERs. </w:t>
      </w:r>
      <w:r>
        <w:rPr>
          <w:sz w:val="24"/>
          <w:szCs w:val="22"/>
        </w:rPr>
        <w:t xml:space="preserve">They argued that text extraction problem could be posed as the detection of meaningful groups of regions </w:t>
      </w:r>
      <w:r>
        <w:rPr>
          <w:sz w:val="24"/>
          <w:szCs w:val="22"/>
        </w:rPr>
        <w:t xml:space="preserve"> In details the</w:t>
      </w:r>
      <w:r>
        <w:rPr>
          <w:sz w:val="24"/>
          <w:szCs w:val="22"/>
        </w:rPr>
        <w:t xml:space="preserve"> extracted </w:t>
      </w:r>
      <w:r>
        <w:rPr>
          <w:sz w:val="24"/>
          <w:szCs w:val="22"/>
        </w:rPr>
        <w:t>MSER</w:t>
      </w:r>
      <w:r>
        <w:rPr>
          <w:sz w:val="24"/>
          <w:szCs w:val="22"/>
        </w:rPr>
        <w:t xml:space="preserve"> regions are</w:t>
      </w:r>
      <w:r>
        <w:rPr>
          <w:sz w:val="24"/>
          <w:szCs w:val="22"/>
          <w:shd w:fill="FFFF00" w:val="clear"/>
        </w:rPr>
        <w:t xml:space="preserve"> grouped</w:t>
      </w:r>
      <w:r>
        <w:rPr>
          <w:sz w:val="24"/>
          <w:szCs w:val="22"/>
        </w:rPr>
        <w:t xml:space="preserve"> together in a bottom-up manner guided by similarity evidence obtained over various modalities such as color, size, or stroke width among others.</w:t>
      </w:r>
      <w:r>
        <w:rPr>
          <w:sz w:val="24"/>
          <w:szCs w:val="22"/>
        </w:rPr>
        <w:t xml:space="preserve">The result show it has a state-of-the-art performance </w:t>
      </w:r>
      <w:r>
        <w:rPr>
          <w:sz w:val="24"/>
          <w:szCs w:val="22"/>
        </w:rPr>
        <w:t xml:space="preserve">at text localization, </w:t>
      </w:r>
      <w:r>
        <w:rPr>
          <w:sz w:val="24"/>
          <w:szCs w:val="22"/>
        </w:rPr>
        <w:t xml:space="preserve">especially when handling with </w:t>
      </w:r>
      <w:r>
        <w:rPr>
          <w:sz w:val="24"/>
          <w:szCs w:val="22"/>
        </w:rPr>
        <w:t>images containing</w:t>
      </w:r>
      <w:r>
        <w:rPr>
          <w:sz w:val="24"/>
          <w:szCs w:val="22"/>
        </w:rPr>
        <w:t xml:space="preserve"> Chinese text</w:t>
      </w:r>
      <w:r>
        <w:rPr>
          <w:sz w:val="24"/>
          <w:szCs w:val="22"/>
        </w:rPr>
        <w:t>s</w:t>
      </w:r>
      <w:r>
        <w:rPr>
          <w:sz w:val="24"/>
          <w:szCs w:val="22"/>
        </w:rPr>
        <w:t xml:space="preserve">. </w:t>
      </w:r>
      <w:r>
        <w:rPr>
          <w:sz w:val="24"/>
          <w:szCs w:val="22"/>
          <w:shd w:fill="FFFF00" w:val="clear"/>
        </w:rPr>
        <w:t>The disadvantage is that</w:t>
      </w:r>
      <w:r>
        <w:rPr>
          <w:sz w:val="24"/>
          <w:szCs w:val="22"/>
          <w:shd w:fill="FFFF00" w:val="clear"/>
        </w:rPr>
        <w:t xml:space="preserve"> different words are easily clustered together into one segmentation, </w:t>
      </w:r>
      <w:r>
        <w:rPr>
          <w:sz w:val="24"/>
          <w:szCs w:val="22"/>
          <w:shd w:fill="FFFF00" w:val="clear"/>
        </w:rPr>
        <w:t xml:space="preserve">and the precision is improvable relative to its recall. </w:t>
      </w:r>
      <w:r>
        <w:rPr>
          <w:sz w:val="24"/>
          <w:szCs w:val="22"/>
          <w:shd w:fill="FFFF00" w:val="clear"/>
        </w:rPr>
        <w:t>And the words are clustered based on their styles(such as stroke width, hole area rate) then on their position property.</w:t>
      </w:r>
    </w:p>
    <w:p>
      <w:pPr>
        <w:pStyle w:val="style0"/>
        <w:autoSpaceDE w:val="false"/>
      </w:pPr>
      <w:r>
        <w:rPr>
          <w:sz w:val="24"/>
          <w:szCs w:val="22"/>
        </w:rPr>
        <w:t xml:space="preserve">In this paper we proposed a scene text localization algorithm which has three points : first </w:t>
      </w:r>
      <w:r>
        <w:rPr>
          <w:sz w:val="24"/>
          <w:szCs w:val="22"/>
        </w:rPr>
        <w:t xml:space="preserve">novel features are proposed which will be used by CNN for classification and text regions are filtered out; second the regions will be quickly recognized by a recognizer using template matching </w:t>
      </w:r>
      <w:r>
        <w:rPr>
          <w:sz w:val="24"/>
          <w:szCs w:val="22"/>
        </w:rPr>
        <w:t>and the recognition result will be sent back to filter out non-text regions</w:t>
      </w:r>
      <w:r>
        <w:rPr>
          <w:sz w:val="24"/>
          <w:szCs w:val="22"/>
        </w:rPr>
        <w:t>. Third the region position and the character context will be used to cluster the regions into words and text-lines.</w:t>
      </w:r>
    </w:p>
    <w:p>
      <w:pPr>
        <w:pStyle w:val="style0"/>
        <w:autoSpaceDE w:val="false"/>
      </w:pPr>
      <w:r>
        <w:rPr>
          <w:sz w:val="24"/>
          <w:szCs w:val="22"/>
        </w:rPr>
        <w:t>The following sectors are organized as follows: In sector II we will describe  our improved MSER based text localization algorithm. In sector III we will make experiments to demonstrate its efficiency and accuracy in processing scene images. We will also make comparisons between our algorithm and the former algorithms</w:t>
      </w:r>
      <w:r>
        <w:rPr>
          <w:vanish w:val="false"/>
          <w:sz w:val="24"/>
          <w:szCs w:val="22"/>
        </w:rPr>
        <w:commentReference w:id="0"/>
      </w:r>
      <w:r>
        <w:rPr>
          <w:sz w:val="24"/>
          <w:szCs w:val="22"/>
        </w:rPr>
        <w:t>. In sector IV we will make a summary of our work.</w:t>
      </w:r>
    </w:p>
    <w:p>
      <w:pPr>
        <w:pStyle w:val="style0"/>
        <w:autoSpaceDE w:val="false"/>
      </w:pPr>
      <w:r>
        <w:rPr>
          <w:sz w:val="24"/>
          <w:szCs w:val="22"/>
        </w:rPr>
      </w:r>
    </w:p>
    <w:p>
      <w:pPr>
        <w:pStyle w:val="style2"/>
        <w:numPr>
          <w:ilvl w:val="1"/>
          <w:numId w:val="1"/>
        </w:numPr>
      </w:pPr>
      <w:r>
        <w:rPr>
          <w:sz w:val="24"/>
          <w:szCs w:val="22"/>
        </w:rPr>
        <w:t xml:space="preserve">2 algorithm </w:t>
      </w:r>
    </w:p>
    <w:p>
      <w:pPr>
        <w:pStyle w:val="style0"/>
        <w:autoSpaceDE w:val="false"/>
        <w:ind w:hanging="0" w:left="0" w:right="0"/>
      </w:pPr>
      <w:ins w:author="未知作者" w:date="2014-05-12T15:06:00Z" w:id="0">
        <w:r>
          <w:rPr>
            <w:sz w:val="24"/>
            <w:szCs w:val="22"/>
          </w:rPr>
          <w:t>Our algorithm can be organized as the flow-chat in figure 2.</w:t>
        </w:r>
      </w:ins>
    </w:p>
    <w:p>
      <w:pPr>
        <w:pStyle w:val="style3"/>
        <w:numPr>
          <w:ilvl w:val="2"/>
          <w:numId w:val="1"/>
        </w:numPr>
      </w:pPr>
      <w:r>
        <w:rPr/>
        <w:t xml:space="preserve">A. </w:t>
      </w:r>
      <w:r>
        <w:rPr/>
        <w:t xml:space="preserve">Tuned </w:t>
      </w:r>
      <w:r>
        <w:rPr/>
        <w:t>MSER text detection</w:t>
      </w:r>
    </w:p>
    <w:p>
      <w:pPr>
        <w:pStyle w:val="style26"/>
      </w:pPr>
      <w:r>
        <w:rPr>
          <w:sz w:val="24"/>
          <w:szCs w:val="22"/>
        </w:rPr>
        <w:tab/>
        <w:t xml:space="preserve">MSER detection algorithm is widely used in object detection. The core of the method is the contrast of objects from the background. But since many regions have a high contrast and this method result in many non-text regions. </w:t>
      </w:r>
      <w:r>
        <w:rPr>
          <w:sz w:val="24"/>
          <w:szCs w:val="22"/>
        </w:rPr>
        <w:t xml:space="preserve">As proposed by  </w:t>
      </w:r>
      <w:r>
        <w:rPr>
          <w:sz w:val="24"/>
          <w:szCs w:val="22"/>
        </w:rPr>
        <w:t>[</w:t>
      </w:r>
      <w:bookmarkStart w:id="1" w:name="_RefE9"/>
      <w:bookmarkStart w:id="2" w:name="_RefE9"/>
      <w:bookmarkEnd w:id="2"/>
      <w:r>
        <w:rPr>
          <w:rStyle w:val="style17"/>
          <w:sz w:val="24"/>
          <w:szCs w:val="22"/>
        </w:rPr>
        <w:endnoteReference w:id="10"/>
      </w:r>
      <w:r>
        <w:rPr>
          <w:sz w:val="24"/>
          <w:szCs w:val="22"/>
        </w:rPr>
        <w:t>]</w:t>
      </w:r>
      <w:r>
        <w:rPr>
          <w:sz w:val="24"/>
          <w:szCs w:val="22"/>
        </w:rPr>
        <w:t>,</w:t>
      </w:r>
      <w:r>
        <w:rPr>
          <w:sz w:val="24"/>
          <w:szCs w:val="22"/>
        </w:rPr>
        <w:t xml:space="preserve">it is possible to exploit the inclusion relation between ERs to incrementally </w:t>
      </w:r>
      <w:r>
        <w:rPr>
          <w:sz w:val="24"/>
          <w:szCs w:val="22"/>
        </w:rPr>
        <w:t xml:space="preserve">calculate ER, </w:t>
      </w:r>
      <w:r>
        <w:rPr>
          <w:sz w:val="24"/>
          <w:szCs w:val="22"/>
        </w:rPr>
        <w:t>and</w:t>
      </w:r>
      <w:r>
        <w:rPr>
          <w:sz w:val="24"/>
          <w:szCs w:val="22"/>
        </w:rPr>
        <w:t xml:space="preserve"> in this way a </w:t>
      </w:r>
      <w:bookmarkStart w:id="3" w:name="title"/>
      <w:bookmarkEnd w:id="3"/>
      <w:r>
        <w:rPr>
          <w:rFonts w:ascii="Georgia;New Century Schoolbook;Nimbus Roman No9 L;serif" w:hAnsi="Georgia;New Century Schoolbook;Nimbus Roman No9 L;serif"/>
          <w:b w:val="false"/>
          <w:i w:val="false"/>
          <w:caps w:val="false"/>
          <w:smallCaps w:val="false"/>
          <w:color w:val="333333"/>
          <w:sz w:val="24"/>
          <w:szCs w:val="22"/>
        </w:rPr>
        <w:t xml:space="preserve">Linear Time Maximally Stable Extremal Regions algorithm is developed. </w:t>
      </w:r>
    </w:p>
    <w:p>
      <w:pPr>
        <w:pStyle w:val="style26"/>
      </w:pPr>
      <w:r>
        <w:rPr>
          <w:rFonts w:ascii="Georgia;New Century Schoolbook;Nimbus Roman No9 L;serif" w:hAnsi="Georgia;New Century Schoolbook;Nimbus Roman No9 L;serif"/>
          <w:b w:val="false"/>
          <w:i w:val="false"/>
          <w:caps w:val="false"/>
          <w:smallCaps w:val="false"/>
          <w:color w:val="333333"/>
          <w:sz w:val="24"/>
          <w:szCs w:val="22"/>
        </w:rPr>
        <w:t xml:space="preserve">MSER detector has some disadvantages especially when handling with intensity varied regions, as figure 1 shows, </w:t>
      </w:r>
      <w:r>
        <w:rPr>
          <w:rFonts w:ascii="Georgia;New Century Schoolbook;Nimbus Roman No9 L;serif" w:hAnsi="Georgia;New Century Schoolbook;Nimbus Roman No9 L;serif"/>
          <w:b w:val="false"/>
          <w:i w:val="false"/>
          <w:caps w:val="false"/>
          <w:smallCaps w:val="false"/>
          <w:color w:val="333333"/>
          <w:sz w:val="24"/>
          <w:szCs w:val="22"/>
        </w:rPr>
        <w:t xml:space="preserve">the MSER doesn't work well when the  character 'O' and 'W''s intensity  close to the  are recognized by human because they have a different color from </w:t>
      </w:r>
    </w:p>
    <w:p>
      <w:pPr>
        <w:pStyle w:val="style32"/>
        <w:spacing w:after="120" w:before="120"/>
        <w:contextualSpacing w:val="false"/>
      </w:pPr>
      <w:r>
        <w:rPr/>
        <w:t xml:space="preserve">figure </w:t>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3669665" cy="15957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669665" cy="159575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xml:space="preserve">: </w:t>
      </w:r>
      <w:r>
        <w:rPr/>
        <w:t>Ｍ</w:t>
      </w:r>
      <w:r>
        <w:rPr/>
        <w:t>SER detector has missed "O" and "W" from "DOWN" as a result of character's intensity change</w:t>
      </w:r>
    </w:p>
    <w:p>
      <w:pPr>
        <w:pStyle w:val="style26"/>
      </w:pPr>
      <w:r>
        <w:rPr>
          <w:rFonts w:ascii="Georgia;New Century Schoolbook;Nimbus Roman No9 L;serif" w:hAnsi="Georgia;New Century Schoolbook;Nimbus Roman No9 L;serif"/>
          <w:b w:val="false"/>
          <w:i w:val="false"/>
          <w:caps w:val="false"/>
          <w:smallCaps w:val="false"/>
          <w:color w:val="333333"/>
          <w:sz w:val="24"/>
          <w:szCs w:val="22"/>
        </w:rPr>
        <w:t>there are many problems with MSER, first its recall face problems when handling with special pictures.</w:t>
      </w:r>
    </w:p>
    <w:p>
      <w:pPr>
        <w:pStyle w:val="style26"/>
      </w:pPr>
      <w:r>
        <w:rPr>
          <w:sz w:val="24"/>
          <w:szCs w:val="22"/>
        </w:rPr>
        <w:t>compute descriptor values.</w:t>
      </w:r>
    </w:p>
    <w:p>
      <w:pPr>
        <w:pStyle w:val="style3"/>
        <w:numPr>
          <w:ilvl w:val="2"/>
          <w:numId w:val="1"/>
        </w:numPr>
      </w:pPr>
      <w:r>
        <w:rPr/>
        <w:t xml:space="preserve">B. </w:t>
      </w:r>
      <w:r>
        <w:rPr/>
        <w:t>text region filtering</w:t>
      </w:r>
    </w:p>
    <w:p>
      <w:pPr>
        <w:pStyle w:val="style26"/>
      </w:pPr>
      <w:r>
        <w:rPr/>
        <w:t xml:space="preserve">With the exaction of tuned MSER detector, a large number of CC regions are obtained. To reduce the calculation complexity, we </w:t>
      </w:r>
      <w:r>
        <w:rPr/>
        <w:t xml:space="preserve">first </w:t>
      </w:r>
      <w:r>
        <w:rPr/>
        <w:t xml:space="preserve">do a </w:t>
      </w:r>
      <w:r>
        <w:rPr/>
        <w:t xml:space="preserve">simple </w:t>
      </w:r>
      <w:r>
        <w:rPr/>
        <w:t xml:space="preserve">filtering to eliminate non-text regions based on several rules which check regions' geometric features. The features include :  1. commonly used aspect radios (0.1~1);  2. area .regions whose area is larger than half of the whole image or smaller than 4px*4px will be eliminated ; 3. hole numbers. Typically, English characters have no more than two holes, here we use three as a threshold. </w:t>
      </w:r>
      <w:r>
        <w:rPr/>
        <w:t>4. corner number. For a</w:t>
      </w:r>
      <w:r>
        <w:rPr/>
        <w:t>n English</w:t>
      </w:r>
      <w:r>
        <w:rPr/>
        <w:t xml:space="preserve"> character, corner </w:t>
      </w:r>
      <w:r>
        <w:rPr/>
        <w:t xml:space="preserve">number is between 4 and </w:t>
      </w:r>
      <w:r>
        <w:rPr/>
        <w:t>12. With this rule, we can tell natural objects from human made characters.</w:t>
      </w:r>
    </w:p>
    <w:p>
      <w:pPr>
        <w:pStyle w:val="style26"/>
      </w:pPr>
      <w:r>
        <w:rPr/>
        <w:t>To improve the precision of the text localization, non-text regions need to be removed. In this paper, we realize high precision with three points:</w:t>
      </w:r>
    </w:p>
    <w:p>
      <w:pPr>
        <w:pStyle w:val="style26"/>
      </w:pPr>
      <w:r>
        <w:rPr/>
        <w:t>1 filters with several rules</w:t>
      </w:r>
    </w:p>
    <w:p>
      <w:pPr>
        <w:pStyle w:val="style26"/>
      </w:pPr>
      <w:r>
        <w:rPr/>
        <w:tab/>
      </w:r>
    </w:p>
    <w:p>
      <w:pPr>
        <w:pStyle w:val="style26"/>
      </w:pPr>
      <w:r>
        <w:rPr/>
        <w:tab/>
      </w:r>
      <w:del w:author="未知作者" w:date="2014-05-12T15:06:00Z" w:id="1">
        <w:r>
          <w:rPr/>
          <w:delText>absolute</w:delText>
        </w:r>
      </w:del>
      <w:ins w:author="未知作者" w:date="2014-05-12T15:08:00Z" w:id="2">
        <w:r>
          <w:rPr/>
          <w:t xml:space="preserve"> </w:t>
        </w:r>
      </w:ins>
      <w:ins w:author="未知作者" w:date="2014-05-12T15:08:00Z" w:id="3">
        <w:r>
          <w:rPr/>
          <w:t>As we have phenomol that i</w:t>
        </w:r>
      </w:ins>
      <w:ins w:author="未知作者" w:date="2014-05-12T15:06:00Z" w:id="4">
        <w:r>
          <w:rPr/>
          <w:t>solate</w:t>
        </w:r>
      </w:ins>
      <w:r>
        <w:rPr/>
        <w:t xml:space="preserve"> regions are often meaningless, so we did a text-line clustering which cluster the regions based on their positions.</w:t>
      </w:r>
      <w:del w:author="未知作者" w:date="2014-05-12T15:08:00Z" w:id="5">
        <w:r>
          <w:rPr/>
          <w:delText xml:space="preserve"> </w:delText>
        </w:r>
      </w:del>
      <w:ins w:author="未知作者" w:date="2014-05-12T15:08:00Z" w:id="6">
        <w:r>
          <w:rPr/>
          <w:t xml:space="preserve"> </w:t>
        </w:r>
      </w:ins>
      <w:r>
        <w:rPr/>
        <w:t xml:space="preserve">That is, </w:t>
      </w:r>
      <w:del w:author="未知作者" w:date="2014-05-12T15:07:00Z" w:id="7">
        <w:r>
          <w:rPr/>
          <w:delText xml:space="preserve">adjacent </w:delText>
        </w:r>
      </w:del>
      <w:r>
        <w:rPr/>
        <w:t xml:space="preserve">text regions </w:t>
      </w:r>
      <w:ins w:author="未知作者" w:date="2014-05-12T15:07:00Z" w:id="8">
        <w:r>
          <w:rPr/>
          <w:t xml:space="preserve">that have a neighbor would be more likely reserved while separated regions eliminated. </w:t>
        </w:r>
      </w:ins>
      <w:r>
        <w:rPr/>
        <w:t>on one line will be more likely clustered together.  And absolute regions are filtered out. Experiments show it has a good performance.</w:t>
      </w:r>
    </w:p>
    <w:p>
      <w:pPr>
        <w:pStyle w:val="style26"/>
      </w:pPr>
      <w:r>
        <w:rPr/>
        <w:tab/>
        <w:drawing>
          <wp:anchor allowOverlap="1" behindDoc="0" distB="0" distL="0" distR="0" distT="0" layoutInCell="1" locked="0" relativeHeight="3" simplePos="0">
            <wp:simplePos x="0" y="0"/>
            <wp:positionH relativeFrom="column">
              <wp:posOffset>2305050</wp:posOffset>
            </wp:positionH>
            <wp:positionV relativeFrom="paragraph">
              <wp:posOffset>100330</wp:posOffset>
            </wp:positionV>
            <wp:extent cx="1512570" cy="125476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512570" cy="1254760"/>
                    </a:xfrm>
                    <a:prstGeom prst="rect">
                      <a:avLst/>
                    </a:prstGeom>
                    <a:noFill/>
                    <a:ln w="9525">
                      <a:noFill/>
                      <a:miter lim="800000"/>
                      <a:headEnd/>
                      <a:tailEnd/>
                    </a:ln>
                  </pic:spPr>
                </pic:pic>
              </a:graphicData>
            </a:graphic>
          </wp:anchor>
        </w:drawing>
      </w:r>
    </w:p>
    <w:p>
      <w:pPr>
        <w:pStyle w:val="style34"/>
        <w:spacing w:after="120" w:before="120"/>
        <w:contextualSpacing w:val="false"/>
      </w:pPr>
      <w:r>
        <w:rPr/>
        <w:t xml:space="preserve">fig. </w:t>
        <w:drawing>
          <wp:anchor allowOverlap="1" behindDoc="0" distB="0" distL="0" distR="0" distT="0" layoutInCell="1" locked="0" relativeHeight="5" simplePos="0">
            <wp:simplePos x="0" y="0"/>
            <wp:positionH relativeFrom="column">
              <wp:posOffset>1270</wp:posOffset>
            </wp:positionH>
            <wp:positionV relativeFrom="paragraph">
              <wp:posOffset>76835</wp:posOffset>
            </wp:positionV>
            <wp:extent cx="1541145" cy="127825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541145" cy="127825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w:t>
      </w:r>
      <w:r>
        <w:fldChar w:fldCharType="end"/>
      </w:r>
      <w:r>
        <w:rPr/>
        <w:t>: isolate regions are filtered out while regions in text-line are reserved</w:t>
      </w:r>
    </w:p>
    <w:p>
      <w:pPr>
        <w:pStyle w:val="style26"/>
      </w:pPr>
      <w:r>
        <w:rPr>
          <w:rFonts w:ascii="DejaVu Sans" w:cs="Lohit Hindi" w:eastAsia="DejaVu Sans" w:hAnsi="DejaVu Sans"/>
          <w:b/>
          <w:bCs/>
          <w:sz w:val="21"/>
          <w:szCs w:val="28"/>
        </w:rPr>
        <w:t>C Text region classification</w:t>
      </w:r>
    </w:p>
    <w:p>
      <w:pPr>
        <w:pStyle w:val="style26"/>
      </w:pPr>
      <w:del w:author="未知作者" w:date="2014-05-12T15:01:00Z" w:id="9">
        <w:r>
          <w:rPr/>
          <w:delText xml:space="preserve">As MSER </w:delText>
        </w:r>
      </w:del>
      <w:del w:author="未知作者" w:date="2014-05-12T15:01:00Z" w:id="10">
        <w:r>
          <w:rPr/>
          <w:delText>produces a large amount of non-text regions, which need to be</w:delText>
        </w:r>
      </w:del>
      <w:ins w:author="未知作者" w:date="2014-05-12T15:01:00Z" w:id="11">
        <w:r>
          <w:rPr/>
          <w:t xml:space="preserve"> </w:t>
        </w:r>
      </w:ins>
      <w:ins w:author="未知作者" w:date="2014-05-12T15:02:00Z" w:id="12">
        <w:r>
          <w:rPr/>
          <w:t>To</w:t>
        </w:r>
      </w:ins>
      <w:r>
        <w:rPr/>
        <w:t xml:space="preserve"> eliminate</w:t>
      </w:r>
      <w:del w:author="未知作者" w:date="2014-05-12T15:02:00Z" w:id="13">
        <w:r>
          <w:rPr/>
          <w:delText>d</w:delText>
        </w:r>
      </w:del>
      <w:ins w:author="未知作者" w:date="2014-05-12T15:02:00Z" w:id="14">
        <w:r>
          <w:rPr/>
          <w:t xml:space="preserve"> </w:t>
        </w:r>
      </w:ins>
      <w:ins w:author="未知作者" w:date="2014-05-12T15:02:00Z" w:id="15">
        <w:r>
          <w:rPr/>
          <w:t>text regions</w:t>
        </w:r>
      </w:ins>
      <w:r>
        <w:rPr/>
        <w:t xml:space="preserve"> before further recognition ,</w:t>
      </w:r>
      <w:ins w:author="未知作者" w:date="2014-05-12T15:02:00Z" w:id="16">
        <w:r>
          <w:rPr/>
          <w:t xml:space="preserve"> </w:t>
        </w:r>
      </w:ins>
      <w:ins w:author="未知作者" w:date="2014-05-12T15:02:00Z" w:id="17">
        <w:r>
          <w:rPr/>
          <w:t>simple filtering is not enough. Many MSER based papers do region</w:t>
        </w:r>
      </w:ins>
      <w:ins w:author="未知作者" w:date="2014-05-12T15:03:00Z" w:id="18">
        <w:r>
          <w:rPr/>
          <w:t xml:space="preserve"> classification, to classify out non-text regions based on several text region features. The classifier can also merge the regions into words and lines by the way. </w:t>
        </w:r>
      </w:ins>
      <w:r>
        <w:rPr/>
        <w:t xml:space="preserve"> </w:t>
      </w:r>
      <w:del w:author="未知作者" w:date="2014-05-12T15:04:00Z" w:id="19">
        <w:r>
          <w:rPr/>
          <w:delText xml:space="preserve">however text region classification </w:delText>
        </w:r>
      </w:del>
      <w:del w:author="未知作者" w:date="2014-05-12T15:04:00Z" w:id="20">
        <w:r>
          <w:rPr/>
          <w:delText>. Formerly, most articles use classifiers to classify out text regions based on several text region features.</w:delText>
        </w:r>
      </w:del>
    </w:p>
    <w:p>
      <w:pPr>
        <w:pStyle w:val="style26"/>
      </w:pPr>
      <w:ins w:author="未知作者" w:date="2014-05-12T15:04:00Z" w:id="21">
        <w:r>
          <w:rPr/>
          <w:t>D Character recognition feedback</w:t>
        </w:r>
      </w:ins>
    </w:p>
    <w:p>
      <w:pPr>
        <w:pStyle w:val="style26"/>
      </w:pPr>
      <w:r>
        <w:rPr/>
        <w:t xml:space="preserve"> </w:t>
      </w:r>
      <w:r>
        <w:rPr/>
        <w:t>In this paper, m</w:t>
      </w:r>
      <w:r>
        <w:rPr>
          <w:sz w:val="24"/>
          <w:szCs w:val="22"/>
        </w:rPr>
        <w:t xml:space="preserve">otivated by [] </w:t>
      </w:r>
      <w:r>
        <w:rPr>
          <w:sz w:val="24"/>
          <w:szCs w:val="22"/>
        </w:rPr>
        <w:t xml:space="preserve">which said recognition results should provide valuable feedback for text detection, we </w:t>
      </w:r>
      <w:r>
        <w:rPr>
          <w:sz w:val="24"/>
          <w:szCs w:val="22"/>
        </w:rPr>
        <w:t xml:space="preserve">involve </w:t>
      </w:r>
      <w:r>
        <w:rPr>
          <w:sz w:val="24"/>
          <w:szCs w:val="22"/>
        </w:rPr>
        <w:t xml:space="preserve">a character </w:t>
      </w:r>
      <w:ins w:author="未知作者" w:date="2014-05-12T15:05:00Z" w:id="22">
        <w:r>
          <w:rPr>
            <w:sz w:val="24"/>
            <w:szCs w:val="22"/>
          </w:rPr>
          <w:t xml:space="preserve">region </w:t>
        </w:r>
      </w:ins>
      <w:r>
        <w:rPr>
          <w:sz w:val="24"/>
          <w:szCs w:val="22"/>
        </w:rPr>
        <w:t xml:space="preserve">recognition algorithm </w:t>
      </w:r>
      <w:r>
        <w:rPr>
          <w:sz w:val="24"/>
          <w:szCs w:val="22"/>
        </w:rPr>
        <w:t xml:space="preserve">whose output will become the evidence </w:t>
      </w:r>
      <w:r>
        <w:rPr>
          <w:sz w:val="24"/>
          <w:szCs w:val="22"/>
        </w:rPr>
        <w:t xml:space="preserve">for </w:t>
      </w:r>
      <w:del w:author="未知作者" w:date="2014-05-12T15:05:00Z" w:id="23">
        <w:r>
          <w:rPr>
            <w:sz w:val="24"/>
            <w:szCs w:val="22"/>
          </w:rPr>
          <w:delText>text</w:delText>
        </w:r>
      </w:del>
      <w:ins w:author="未知作者" w:date="2014-05-12T15:05:00Z" w:id="24">
        <w:r>
          <w:rPr>
            <w:sz w:val="24"/>
            <w:szCs w:val="22"/>
          </w:rPr>
          <w:t>the</w:t>
        </w:r>
      </w:ins>
      <w:r>
        <w:rPr>
          <w:sz w:val="24"/>
          <w:szCs w:val="22"/>
        </w:rPr>
        <w:t xml:space="preserve"> region</w:t>
      </w:r>
      <w:del w:author="未知作者" w:date="2014-05-12T15:05:00Z" w:id="25">
        <w:r>
          <w:rPr>
            <w:sz w:val="24"/>
            <w:szCs w:val="22"/>
          </w:rPr>
          <w:delText xml:space="preserve"> filter</w:delText>
        </w:r>
      </w:del>
      <w:ins w:author="未知作者" w:date="2014-05-12T15:05:00Z" w:id="26">
        <w:r>
          <w:rPr>
            <w:sz w:val="24"/>
            <w:szCs w:val="22"/>
          </w:rPr>
          <w:t xml:space="preserve"> </w:t>
        </w:r>
      </w:ins>
      <w:ins w:author="未知作者" w:date="2014-05-12T15:05:00Z" w:id="27">
        <w:r>
          <w:rPr>
            <w:sz w:val="24"/>
            <w:szCs w:val="22"/>
          </w:rPr>
          <w:t>as a text-region</w:t>
        </w:r>
      </w:ins>
      <w:r>
        <w:rPr>
          <w:sz w:val="24"/>
          <w:szCs w:val="22"/>
        </w:rPr>
        <w:t>.</w:t>
      </w:r>
      <w:r>
        <w:rPr>
          <w:sz w:val="24"/>
          <w:szCs w:val="22"/>
        </w:rPr>
        <w:t xml:space="preserve"> </w:t>
      </w:r>
      <w:del w:author="未知作者" w:date="2014-05-12T15:05:00Z" w:id="28">
        <w:r>
          <w:rPr>
            <w:sz w:val="24"/>
            <w:szCs w:val="22"/>
          </w:rPr>
          <w:delText xml:space="preserve"> </w:delText>
        </w:r>
      </w:del>
      <w:del w:author="未知作者" w:date="2014-05-12T15:05:00Z" w:id="29">
        <w:r>
          <w:rPr>
            <w:sz w:val="24"/>
            <w:szCs w:val="22"/>
          </w:rPr>
          <w:delText xml:space="preserve"> </w:delText>
        </w:r>
      </w:del>
    </w:p>
    <w:p>
      <w:pPr>
        <w:pStyle w:val="style26"/>
      </w:pPr>
      <w:r>
        <w:rPr>
          <w:sz w:val="24"/>
          <w:szCs w:val="22"/>
        </w:rPr>
        <w:t xml:space="preserve">Our character recognition algorithm uses a CNN classifier to classify the character regions. </w:t>
      </w:r>
      <w:ins w:author="未知作者" w:date="2014-05-12T15:09:00Z" w:id="30">
        <w:r>
          <w:rPr>
            <w:sz w:val="24"/>
            <w:szCs w:val="22"/>
          </w:rPr>
          <w:t xml:space="preserve"> </w:t>
        </w:r>
      </w:ins>
      <w:del w:author="未知作者" w:date="2014-05-12T15:09:00Z" w:id="31">
        <w:r>
          <w:rPr>
            <w:sz w:val="24"/>
            <w:szCs w:val="22"/>
          </w:rPr>
          <w:delText xml:space="preserve">First </w:delText>
        </w:r>
      </w:del>
    </w:p>
    <w:p>
      <w:pPr>
        <w:pStyle w:val="style26"/>
      </w:pPr>
      <w:del w:author="未知作者" w:date="2014-05-12T15:09:00Z" w:id="32">
        <w:r>
          <w:rPr>
            <w:sz w:val="24"/>
            <w:szCs w:val="22"/>
          </w:rPr>
          <w:delText xml:space="preserve">MSER </w:delText>
        </w:r>
      </w:del>
    </w:p>
    <w:p>
      <w:pPr>
        <w:pStyle w:val="style0"/>
        <w:autoSpaceDE w:val="false"/>
        <w:ind w:hanging="0" w:left="0" w:right="0"/>
      </w:pPr>
      <w:del w:author="未知作者" w:date="2014-05-12T15:06:00Z" w:id="33">
        <w:r>
          <w:rPr>
            <w:sz w:val="24"/>
            <w:szCs w:val="22"/>
          </w:rPr>
          <w:delText>Our algorithm can be organized as the flow-chat in figure 2.</w:delText>
        </w:r>
      </w:del>
    </w:p>
    <w:p>
      <w:pPr>
        <w:pStyle w:val="style0"/>
        <w:autoSpaceDE w:val="false"/>
        <w:ind w:hanging="0" w:left="0" w:right="0"/>
      </w:pPr>
      <w:r>
        <w:rPr>
          <w:sz w:val="24"/>
          <w:szCs w:val="22"/>
        </w:rPr>
      </w:r>
    </w:p>
    <w:p>
      <w:pPr>
        <w:pStyle w:val="style2"/>
        <w:numPr>
          <w:ilvl w:val="1"/>
          <w:numId w:val="1"/>
        </w:numPr>
      </w:pPr>
      <w:r>
        <w:rPr/>
        <w:t>4 Experiment Results</w:t>
      </w:r>
    </w:p>
    <w:p>
      <w:pPr>
        <w:pStyle w:val="style0"/>
        <w:autoSpaceDE w:val="false"/>
        <w:ind w:hanging="0" w:left="0" w:right="0"/>
      </w:pPr>
      <w:r>
        <w:rPr>
          <w:sz w:val="24"/>
          <w:szCs w:val="22"/>
        </w:rPr>
        <w:t xml:space="preserve">To evaluate our text detection algorithm, </w:t>
      </w:r>
      <w:del w:author="未知作者" w:date="2014-05-12T15:33:00Z" w:id="34">
        <w:r>
          <w:rPr>
            <w:sz w:val="24"/>
            <w:szCs w:val="22"/>
          </w:rPr>
          <w:delText>we</w:delText>
        </w:r>
      </w:del>
    </w:p>
    <w:p>
      <w:pPr>
        <w:pStyle w:val="style0"/>
        <w:autoSpaceDE w:val="false"/>
        <w:ind w:hanging="0" w:left="0" w:right="0"/>
      </w:pPr>
      <w:ins w:author="未知作者" w:date="2014-05-12T15:33:00Z" w:id="35">
        <w:r>
          <w:rPr>
            <w:sz w:val="24"/>
            <w:szCs w:val="22"/>
          </w:rPr>
          <w:t>o</w:t>
        </w:r>
      </w:ins>
      <w:del w:author="未知作者" w:date="2014-05-12T15:33:00Z" w:id="36">
        <w:r>
          <w:rPr>
            <w:sz w:val="24"/>
            <w:szCs w:val="22"/>
          </w:rPr>
          <w:delText>O</w:delText>
        </w:r>
      </w:del>
      <w:r>
        <w:rPr>
          <w:sz w:val="24"/>
          <w:szCs w:val="22"/>
        </w:rPr>
        <w:t>ur algorithm is both test on the ICDAR 2003 and ICDAR 2011 Dataset. On the ICDAR 2011 Dataset, t</w:t>
      </w:r>
      <w:ins w:author="未知作者" w:date="2014-05-12T15:36:00Z" w:id="37">
        <w:r>
          <w:rPr>
            <w:sz w:val="24"/>
            <w:szCs w:val="22"/>
          </w:rPr>
          <w:t>he</w:t>
        </w:r>
      </w:ins>
      <w:del w:author="未知作者" w:date="2014-05-12T15:33:00Z" w:id="38">
        <w:r>
          <w:rPr>
            <w:sz w:val="24"/>
            <w:szCs w:val="22"/>
          </w:rPr>
          <w:delText xml:space="preserve">he </w:delText>
        </w:r>
      </w:del>
    </w:p>
    <w:p>
      <w:pPr>
        <w:pStyle w:val="style3"/>
        <w:numPr>
          <w:ilvl w:val="2"/>
          <w:numId w:val="1"/>
        </w:numPr>
      </w:pPr>
      <w:r>
        <w:rPr/>
        <w:t>4.1 ICDAR Text Detection</w:t>
      </w:r>
    </w:p>
    <w:p>
      <w:pPr>
        <w:pStyle w:val="style0"/>
        <w:autoSpaceDE w:val="false"/>
        <w:ind w:hanging="0" w:left="0" w:right="0"/>
      </w:pPr>
      <w:r>
        <w:rPr>
          <w:sz w:val="24"/>
          <w:szCs w:val="22"/>
        </w:rPr>
        <w:t xml:space="preserve">On ICDAR 2003, </w:t>
      </w:r>
      <w:r>
        <w:rPr>
          <w:sz w:val="24"/>
          <w:szCs w:val="22"/>
        </w:rPr>
        <w:t xml:space="preserve">We show the text detection performance on the dataset in Table 1. </w:t>
      </w:r>
    </w:p>
    <w:sectPr>
      <w:endnotePr>
        <w:numFmt w:val="lowerRoman"/>
      </w:endnotePr>
      <w:type w:val="nextPage"/>
      <w:pgSz w:h="16838" w:w="11906"/>
      <w:pgMar w:bottom="1134" w:footer="0" w:gutter="0" w:header="0" w:left="1134" w:right="1134" w:top="1134"/>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dministrator" w:date="2014-04-14T17:21:00Z" w:id="0" w:initials="">
    <w:p>
      <w:r>
        <w:rPr>
          <w:rFonts w:ascii="Times New Roman" w:cs="Times New Roman" w:eastAsia="宋体;SimSun" w:hAnsi="Times New Roman"/>
          <w:color w:val="auto"/>
          <w:sz w:val="20"/>
          <w:szCs w:val="20"/>
          <w:lang w:bidi="hi-IN"/>
        </w:rPr>
        <w:t>还有别的一些可以比较的方法</w:t>
      </w:r>
    </w:p>
  </w:comment>
</w:comments>
</file>

<file path=word/endnotes.xml><?xml version="1.0" encoding="utf-8"?>
<w:endnotes xmlns:r="http://schemas.openxmlformats.org/officeDocument/2006/relationships" xmlns:w="http://schemas.openxmlformats.org/wordprocessingml/2006/main">
  <w:endnote w:id="0" w:type="separator">
    <w:p>
      <w:r>
        <w:separator/>
      </w:r>
    </w:p>
  </w:endnote>
  <w:endnote w:id="1" w:type="continuationSeparator">
    <w:p>
      <w:r>
        <w:continuationSeparator/>
      </w:r>
    </w:p>
  </w:endnote>
  <w:endnote w:id="2">
    <w:p>
      <w:pPr>
        <w:pStyle w:val="style30"/>
        <w:pageBreakBefore/>
      </w:pPr>
      <w:r>
        <w:rPr/>
        <w:endnoteRef/>
        <w:tab/>
        <w:t xml:space="preserve"> </w:t>
      </w:r>
      <w:r>
        <w:rPr>
          <w:szCs w:val="21"/>
        </w:rPr>
        <w:t>X.-C. Yin,  X.-W. Yin, K.-Z. Huang, and H.-W. Hao,“Robust Text Detection in Natural Scene Images,”IEEE Trans.  Pattern Analysis And Machine Intelligence,vol. , no. ,</w:t>
      </w:r>
    </w:p>
  </w:endnote>
  <w:endnote w:id="3">
    <w:p>
      <w:pPr>
        <w:pStyle w:val="style30"/>
      </w:pPr>
      <w:r>
        <w:rPr>
          <w:rStyle w:val="style18"/>
        </w:rPr>
        <w:endnoteRef/>
        <w:tab/>
        <w:t xml:space="preserve"> </w:t>
      </w:r>
      <w:r>
        <w:rPr>
          <w:sz w:val="21"/>
          <w:szCs w:val="21"/>
        </w:rPr>
        <w:t>B. Epshtein, E. Ofek, and Y.Wexler. Detecting text in natural scenes with stroke width transform. In CVPR 2010, pages 2963 –2970.</w:t>
      </w:r>
    </w:p>
  </w:endnote>
  <w:endnote w:id="4">
    <w:p>
      <w:pPr>
        <w:pStyle w:val="style30"/>
      </w:pPr>
      <w:r>
        <w:rPr/>
        <w:endnoteRef/>
        <w:tab/>
        <w:t xml:space="preserve"> </w:t>
      </w:r>
      <w:r>
        <w:rPr/>
        <w:t>L. Neumann and J. Matas. A method for text localization and</w:t>
      </w:r>
      <w:r>
        <w:rPr>
          <w:rFonts w:eastAsia="宋体;SimSun"/>
        </w:rPr>
        <w:t xml:space="preserve"> </w:t>
      </w:r>
      <w:r>
        <w:rPr/>
        <w:t>recognition in real-world images. In ACCV 2010, volume IV</w:t>
      </w:r>
      <w:r>
        <w:rPr>
          <w:rFonts w:eastAsia="宋体;SimSun"/>
        </w:rPr>
        <w:t xml:space="preserve"> </w:t>
      </w:r>
      <w:r>
        <w:rPr/>
        <w:t>of LNCS 6495, pages 2067–2078, November 2010.</w:t>
      </w:r>
    </w:p>
  </w:endnote>
  <w:endnote w:id="5">
    <w:p>
      <w:pPr>
        <w:pStyle w:val="style30"/>
      </w:pPr>
      <w:r>
        <w:rPr/>
        <w:endnoteRef/>
        <w:tab/>
        <w:t xml:space="preserve"> </w:t>
      </w:r>
      <w:r>
        <w:rPr/>
        <w:t>L. Neumann and J. Matas. Text localization in real-world</w:t>
      </w:r>
      <w:r>
        <w:rPr>
          <w:rFonts w:eastAsia="宋体;SimSun"/>
        </w:rPr>
        <w:t xml:space="preserve"> </w:t>
      </w:r>
      <w:r>
        <w:rPr/>
        <w:t>images using efficiently pruned exhaustive search. In ICDAR</w:t>
      </w:r>
      <w:r>
        <w:rPr>
          <w:rFonts w:eastAsia="宋体;SimSun"/>
        </w:rPr>
        <w:t xml:space="preserve"> </w:t>
      </w:r>
      <w:r>
        <w:rPr/>
        <w:t>2011, pages 687–691, 2011.</w:t>
      </w:r>
    </w:p>
  </w:endnote>
  <w:endnote w:id="6">
    <w:p>
      <w:pPr>
        <w:pStyle w:val="style30"/>
      </w:pPr>
      <w:r>
        <w:rPr/>
        <w:endnoteRef/>
        <w:tab/>
        <w:t xml:space="preserve"> </w:t>
      </w:r>
      <w:r>
        <w:rPr/>
        <w:t>Y.-F. Pan, X. Hou, and C.-L. Liu. Text localization in natural</w:t>
      </w:r>
      <w:r>
        <w:rPr>
          <w:rFonts w:eastAsia="宋体;SimSun"/>
        </w:rPr>
        <w:t xml:space="preserve"> </w:t>
      </w:r>
      <w:r>
        <w:rPr/>
        <w:t>scene images based on conditional random field. In ICDAR</w:t>
      </w:r>
      <w:r>
        <w:rPr>
          <w:rFonts w:eastAsia="宋体;SimSun"/>
        </w:rPr>
        <w:t xml:space="preserve"> </w:t>
      </w:r>
      <w:r>
        <w:rPr/>
        <w:t>2009, pages 6–10. IEEE Computer Society, 2009.</w:t>
      </w:r>
    </w:p>
  </w:endnote>
  <w:endnote w:id="7">
    <w:p>
      <w:pPr>
        <w:pStyle w:val="style30"/>
      </w:pPr>
      <w:r>
        <w:rPr>
          <w:rStyle w:val="style21"/>
        </w:rPr>
        <w:endnoteRef/>
        <w:tab/>
        <w:t>2</w:t>
      </w:r>
      <w:r>
        <w:rPr/>
        <w:t>unzhao Shi, Chunheng Wang ,Baihua Xiao, Yang Zhang, Song Gao, “Scene text detection using graph model built upon maximally stable extremal regions”, In Pattern Recognition Letters 34 , 2013</w:t>
      </w:r>
    </w:p>
  </w:endnote>
  <w:endnote w:id="8">
    <w:p>
      <w:pPr>
        <w:pStyle w:val="style30"/>
      </w:pPr>
      <w:r>
        <w:rPr/>
        <w:endnoteRef/>
        <w:tab/>
        <w:t xml:space="preserve"> </w:t>
      </w:r>
      <w:r>
        <w:rPr>
          <w:szCs w:val="21"/>
        </w:rPr>
        <w:t>J. Matas, O. Chum, M. Urban, and T. Pajdla, “Robust wide baseline stereo from maximally stable extremal regions,” in Proc. British Machine Vision Conference, vol. 1, 2002, pp. 384–393.</w:t>
      </w:r>
    </w:p>
  </w:endnote>
  <w:endnote w:id="9">
    <w:p>
      <w:pPr>
        <w:pStyle w:val="style30"/>
      </w:pPr>
      <w:r>
        <w:rPr/>
        <w:endnoteRef/>
        <w:tab/>
        <w:t xml:space="preserve"> </w:t>
      </w:r>
      <w:r>
        <w:rPr>
          <w:szCs w:val="21"/>
        </w:rPr>
        <w:t>A. Shahab, F. Shafait, and A. Dengel, “ICDAR 2011 robust reading competition challenge 2: Reading text in scene images,” in Proc. Int. Conf. Document Analysis and Recognition, 2011, pp. 1491–1496.</w:t>
      </w:r>
    </w:p>
  </w:endnote>
  <w:endnote w:id="10">
    <w:p>
      <w:pPr>
        <w:pStyle w:val="style30"/>
      </w:pPr>
      <w:bookmarkStart w:id="4" w:name="title2"/>
      <w:bookmarkEnd w:id="4"/>
      <w:r>
        <w:rPr/>
        <w:endnoteRef/>
        <w:tab/>
        <w:t>Linear Time Maximally Stable Extremal Regions</w:t>
      </w:r>
    </w:p>
    <w:p>
      <w:pPr>
        <w:pStyle w:val="style30"/>
      </w:pPr>
      <w:r>
        <w:rPr/>
      </w:r>
    </w:p>
  </w:endnote>
</w:endnote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 PL UMing CN">
    <w:charset w:val="80"/>
    <w:family w:val="roman"/>
    <w:pitch w:val="variable"/>
  </w:font>
  <w:font w:name="Times New Roman">
    <w:charset w:val="80"/>
    <w:family w:val="roman"/>
    <w:pitch w:val="variable"/>
  </w:font>
  <w:font w:name="DejaVu Sans">
    <w:charset w:val="80"/>
    <w:family w:val="swiss"/>
    <w:pitch w:val="variable"/>
  </w:font>
  <w:font w:name="黑体">
    <w:altName w:val="SimHei"/>
    <w:charset w:val="80"/>
    <w:family w:val="modern"/>
    <w:pitch w:val="default"/>
  </w:font>
  <w:font w:name="宋体">
    <w:altName w:val="SimSun"/>
    <w:charset w:val="80"/>
    <w:family w:val="auto"/>
    <w:pitch w:val="variable"/>
  </w:font>
  <w:font w:name="Georgia">
    <w:altName w:val="New Century Schoolbook"/>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420"/>
  <w:endnotePr>
    <w:numFmt w:val="lowerRoman"/>
    <w:endnote w:id="0"/>
    <w:endnote w:id="1"/>
  </w:endnotePr>
</w:settings>
</file>

<file path=word/styles.xml><?xml version="1.0" encoding="utf-8"?>
<w:styles xmlns:w="http://schemas.openxmlformats.org/wordprocessingml/2006/main">
  <w:style w:styleId="style0" w:type="paragraph">
    <w:name w:val="默认样式"/>
    <w:next w:val="style0"/>
    <w:pPr>
      <w:widowControl w:val="false"/>
      <w:shd w:fill="auto" w:val="clear"/>
      <w:suppressAutoHyphens w:val="true"/>
      <w:kinsoku w:val="true"/>
      <w:overflowPunct w:val="true"/>
      <w:autoSpaceDE w:val="true"/>
      <w:ind w:firstLine="227" w:left="0" w:right="0"/>
    </w:pPr>
    <w:rPr>
      <w:rFonts w:ascii="Times New Roman" w:cs="Lohit Hindi" w:eastAsia="DejaVu Sans" w:hAnsi="Times New Roman"/>
      <w:color w:val="auto"/>
      <w:sz w:val="24"/>
      <w:szCs w:val="24"/>
      <w:lang w:bidi="hi-IN" w:eastAsia="zh-CN" w:val="en-US"/>
    </w:rPr>
  </w:style>
  <w:style w:styleId="style1" w:type="paragraph">
    <w:name w:val="标题 1"/>
    <w:basedOn w:val="style25"/>
    <w:next w:val="style26"/>
    <w:pPr>
      <w:numPr>
        <w:ilvl w:val="0"/>
        <w:numId w:val="1"/>
      </w:numPr>
      <w:outlineLvl w:val="0"/>
    </w:pPr>
    <w:rPr>
      <w:b/>
      <w:bCs/>
      <w:sz w:val="32"/>
      <w:szCs w:val="32"/>
    </w:rPr>
  </w:style>
  <w:style w:styleId="style2" w:type="paragraph">
    <w:name w:val="标题 2"/>
    <w:basedOn w:val="style25"/>
    <w:next w:val="style26"/>
    <w:pPr>
      <w:numPr>
        <w:ilvl w:val="1"/>
        <w:numId w:val="1"/>
      </w:numPr>
      <w:outlineLvl w:val="1"/>
    </w:pPr>
    <w:rPr>
      <w:b/>
      <w:bCs/>
      <w:i w:val="false"/>
      <w:iCs/>
      <w:sz w:val="28"/>
      <w:szCs w:val="28"/>
    </w:rPr>
  </w:style>
  <w:style w:styleId="style3" w:type="paragraph">
    <w:name w:val="标题 3"/>
    <w:basedOn w:val="style25"/>
    <w:next w:val="style26"/>
    <w:pPr>
      <w:numPr>
        <w:ilvl w:val="2"/>
        <w:numId w:val="1"/>
      </w:numPr>
      <w:spacing w:after="0" w:before="0"/>
      <w:contextualSpacing w:val="false"/>
      <w:outlineLvl w:val="2"/>
    </w:pPr>
    <w:rPr>
      <w:b/>
      <w:bCs/>
      <w:sz w:val="21"/>
      <w:szCs w:val="28"/>
    </w:rPr>
  </w:style>
  <w:style w:styleId="style4" w:type="paragraph">
    <w:name w:val="标题 4"/>
    <w:basedOn w:val="style25"/>
    <w:next w:val="style26"/>
    <w:pPr>
      <w:numPr>
        <w:ilvl w:val="3"/>
        <w:numId w:val="1"/>
      </w:numPr>
      <w:outlineLvl w:val="3"/>
    </w:pPr>
    <w:rPr>
      <w:b/>
      <w:bCs/>
      <w:i/>
      <w:iCs/>
      <w:sz w:val="24"/>
      <w:szCs w:val="24"/>
    </w:rPr>
  </w:style>
  <w:style w:styleId="style6" w:type="paragraph">
    <w:name w:val="标题 6"/>
    <w:basedOn w:val="style25"/>
    <w:next w:val="style26"/>
    <w:pPr>
      <w:numPr>
        <w:ilvl w:val="5"/>
        <w:numId w:val="1"/>
      </w:numPr>
      <w:outlineLvl w:val="5"/>
    </w:pPr>
    <w:rPr>
      <w:b/>
      <w:bCs/>
      <w:sz w:val="21"/>
      <w:szCs w:val="21"/>
    </w:rPr>
  </w:style>
  <w:style w:styleId="style15" w:type="character">
    <w:name w:val="尾注引用1"/>
    <w:next w:val="style15"/>
    <w:rPr>
      <w:rFonts w:ascii="Times New Roman" w:cs="Times New Roman" w:eastAsia="Times New Roman" w:hAnsi="Times New Roman"/>
      <w:position w:val="0"/>
      <w:sz w:val="24"/>
      <w:sz w:val="24"/>
      <w:vertAlign w:val="baseline"/>
    </w:rPr>
  </w:style>
  <w:style w:styleId="style16" w:type="character">
    <w:name w:val="尾标符"/>
    <w:next w:val="style16"/>
    <w:rPr/>
  </w:style>
  <w:style w:styleId="style17" w:type="character">
    <w:name w:val="尾注锚"/>
    <w:next w:val="style17"/>
    <w:rPr>
      <w:vertAlign w:val="superscript"/>
    </w:rPr>
  </w:style>
  <w:style w:styleId="style18" w:type="character">
    <w:name w:val="尾注文本 Char Char"/>
    <w:next w:val="style18"/>
    <w:rPr>
      <w:rFonts w:ascii="Times New Roman" w:cs="Times New Roman" w:eastAsia="Times New Roman" w:hAnsi="Times New Roman"/>
      <w:sz w:val="21"/>
    </w:rPr>
  </w:style>
  <w:style w:styleId="style19" w:type="character">
    <w:name w:val="尾注引用 Char"/>
    <w:next w:val="style19"/>
    <w:rPr>
      <w:vertAlign w:val="superscript"/>
    </w:rPr>
  </w:style>
  <w:style w:styleId="style20" w:type="character">
    <w:name w:val="默认段落字体 Char"/>
    <w:next w:val="style20"/>
    <w:rPr/>
  </w:style>
  <w:style w:styleId="style21" w:type="character">
    <w:name w:val="WW-尾标符"/>
    <w:basedOn w:val="style20"/>
    <w:next w:val="style21"/>
    <w:rPr>
      <w:vertAlign w:val="superscript"/>
    </w:rPr>
  </w:style>
  <w:style w:styleId="style22" w:type="character">
    <w:name w:val="Endnote Characters"/>
    <w:next w:val="style22"/>
    <w:rPr>
      <w:vertAlign w:val="superscript"/>
    </w:rPr>
  </w:style>
  <w:style w:styleId="style23" w:type="character">
    <w:name w:val="脚注锚"/>
    <w:next w:val="style23"/>
    <w:rPr>
      <w:vertAlign w:val="superscript"/>
    </w:rPr>
  </w:style>
  <w:style w:styleId="style24" w:type="character">
    <w:name w:val="脚注符"/>
    <w:next w:val="style24"/>
    <w:rPr/>
  </w:style>
  <w:style w:styleId="style25" w:type="paragraph">
    <w:name w:val="标题"/>
    <w:basedOn w:val="style0"/>
    <w:next w:val="style26"/>
    <w:pPr>
      <w:keepNext/>
      <w:spacing w:after="120" w:before="240"/>
      <w:contextualSpacing w:val="false"/>
    </w:pPr>
    <w:rPr>
      <w:rFonts w:ascii="DejaVu Sans" w:cs="Lohit Hindi" w:eastAsia="DejaVu Sans" w:hAnsi="DejaVu Sans"/>
      <w:sz w:val="28"/>
      <w:szCs w:val="28"/>
    </w:rPr>
  </w:style>
  <w:style w:styleId="style26" w:type="paragraph">
    <w:name w:val="正文"/>
    <w:basedOn w:val="style0"/>
    <w:next w:val="style26"/>
    <w:pPr>
      <w:spacing w:after="120" w:before="0"/>
      <w:ind w:firstLine="332" w:left="0" w:right="0"/>
      <w:contextualSpacing w:val="false"/>
    </w:pPr>
    <w:rPr>
      <w:sz w:val="24"/>
      <w:szCs w:val="24"/>
    </w:rPr>
  </w:style>
  <w:style w:styleId="style27" w:type="paragraph">
    <w:name w:val="列表"/>
    <w:basedOn w:val="style26"/>
    <w:next w:val="style27"/>
    <w:pPr/>
    <w:rPr>
      <w:rFonts w:cs="Lohit Hindi"/>
    </w:rPr>
  </w:style>
  <w:style w:styleId="style28" w:type="paragraph">
    <w:name w:val="题注"/>
    <w:basedOn w:val="style0"/>
    <w:next w:val="style28"/>
    <w:pPr>
      <w:suppressLineNumbers/>
      <w:spacing w:after="120" w:before="120"/>
      <w:contextualSpacing w:val="false"/>
    </w:pPr>
    <w:rPr>
      <w:rFonts w:cs="Lohit Hindi"/>
      <w:i/>
      <w:iCs/>
      <w:sz w:val="24"/>
      <w:szCs w:val="24"/>
    </w:rPr>
  </w:style>
  <w:style w:styleId="style29" w:type="paragraph">
    <w:name w:val="目录"/>
    <w:basedOn w:val="style0"/>
    <w:next w:val="style29"/>
    <w:pPr>
      <w:suppressLineNumbers/>
    </w:pPr>
    <w:rPr>
      <w:rFonts w:cs="Lohit Hindi"/>
    </w:rPr>
  </w:style>
  <w:style w:styleId="style30" w:type="paragraph">
    <w:name w:val="尾注"/>
    <w:basedOn w:val="style0"/>
    <w:next w:val="style30"/>
    <w:pPr>
      <w:suppressLineNumbers/>
      <w:ind w:hanging="339" w:left="339" w:right="0"/>
    </w:pPr>
    <w:rPr>
      <w:sz w:val="20"/>
      <w:szCs w:val="20"/>
    </w:rPr>
  </w:style>
  <w:style w:styleId="style31" w:type="paragraph">
    <w:name w:val="标题 10"/>
    <w:basedOn w:val="style25"/>
    <w:next w:val="style26"/>
    <w:pPr>
      <w:numPr>
        <w:ilvl w:val="8"/>
        <w:numId w:val="1"/>
      </w:numPr>
      <w:outlineLvl w:val="8"/>
    </w:pPr>
    <w:rPr>
      <w:b/>
      <w:bCs/>
      <w:sz w:val="21"/>
      <w:szCs w:val="21"/>
    </w:rPr>
  </w:style>
  <w:style w:styleId="style32" w:type="paragraph">
    <w:name w:val="figure"/>
    <w:basedOn w:val="style28"/>
    <w:next w:val="style32"/>
    <w:pPr/>
    <w:rPr/>
  </w:style>
  <w:style w:styleId="style33" w:type="paragraph">
    <w:name w:val="框架内容"/>
    <w:basedOn w:val="style26"/>
    <w:next w:val="style33"/>
    <w:pPr/>
    <w:rPr/>
  </w:style>
  <w:style w:styleId="style34" w:type="paragraph">
    <w:name w:val="fig."/>
    <w:basedOn w:val="style28"/>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image" Target="media/image5.jpeg"/><Relationship Id="rId4" Type="http://schemas.openxmlformats.org/officeDocument/2006/relationships/image" Target="media/image6.jpeg"/><Relationship Id="rId5" Type="http://schemas.openxmlformats.org/officeDocument/2006/relationships/endnotes" Target="end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35524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2014-05-08T12:19:50.00Z</dcterms:created>
  <dcterms:modified xsi:type="dcterms:W3CDTF">2014-05-12T15:44:20.00Z</dcterms:modified>
  <cp:revision>26</cp:revision>
</cp:coreProperties>
</file>